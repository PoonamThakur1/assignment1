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5D2" w:rsidRDefault="005115D2" w:rsidP="005115D2">
      <w:pPr>
        <w:autoSpaceDE w:val="0"/>
        <w:autoSpaceDN w:val="0"/>
        <w:adjustRightInd w:val="0"/>
        <w:spacing w:after="0" w:line="240" w:lineRule="auto"/>
        <w:rPr>
          <w:rFonts w:ascii="Calibri" w:hAnsi="Calibri" w:cs="Calibri"/>
          <w:lang/>
        </w:rPr>
      </w:pPr>
    </w:p>
    <w:p w:rsidR="005115D2" w:rsidRDefault="005115D2" w:rsidP="005115D2">
      <w:pPr>
        <w:autoSpaceDE w:val="0"/>
        <w:autoSpaceDN w:val="0"/>
        <w:adjustRightInd w:val="0"/>
        <w:spacing w:after="0" w:line="240" w:lineRule="auto"/>
        <w:jc w:val="center"/>
        <w:rPr>
          <w:rFonts w:ascii="Times New Roman" w:hAnsi="Times New Roman" w:cs="Times New Roman"/>
          <w:b/>
          <w:bCs/>
          <w:sz w:val="28"/>
          <w:szCs w:val="28"/>
          <w:lang/>
        </w:rPr>
      </w:pPr>
      <w:r>
        <w:rPr>
          <w:rFonts w:ascii="Times New Roman" w:hAnsi="Times New Roman" w:cs="Times New Roman"/>
          <w:b/>
          <w:bCs/>
          <w:sz w:val="28"/>
          <w:szCs w:val="28"/>
          <w:lang/>
        </w:rPr>
        <w:t>Assignment-6</w:t>
      </w:r>
    </w:p>
    <w:p w:rsidR="005115D2" w:rsidRDefault="005115D2" w:rsidP="005115D2">
      <w:pPr>
        <w:autoSpaceDE w:val="0"/>
        <w:autoSpaceDN w:val="0"/>
        <w:adjustRightInd w:val="0"/>
        <w:spacing w:after="0" w:line="240" w:lineRule="auto"/>
        <w:jc w:val="center"/>
        <w:rPr>
          <w:rFonts w:ascii="Times New Roman" w:hAnsi="Times New Roman" w:cs="Times New Roman"/>
          <w:b/>
          <w:bCs/>
          <w:sz w:val="28"/>
          <w:szCs w:val="28"/>
          <w:lang/>
        </w:rPr>
      </w:pPr>
      <w:r>
        <w:rPr>
          <w:rFonts w:ascii="Times New Roman" w:hAnsi="Times New Roman" w:cs="Times New Roman"/>
          <w:b/>
          <w:bCs/>
          <w:sz w:val="28"/>
          <w:szCs w:val="28"/>
          <w:lang/>
        </w:rPr>
        <w:t>Testing Type(Part-1)</w:t>
      </w:r>
    </w:p>
    <w:p w:rsidR="005115D2" w:rsidRDefault="005115D2" w:rsidP="005115D2">
      <w:pPr>
        <w:pStyle w:val="IntenseQuote"/>
        <w:rPr>
          <w:rStyle w:val="SubtleReference"/>
        </w:rPr>
      </w:pPr>
    </w:p>
    <w:p w:rsidR="005115D2" w:rsidRPr="005115D2" w:rsidRDefault="005115D2" w:rsidP="005115D2">
      <w:pPr>
        <w:pStyle w:val="ListParagraph"/>
        <w:numPr>
          <w:ilvl w:val="0"/>
          <w:numId w:val="1"/>
        </w:numPr>
        <w:tabs>
          <w:tab w:val="left" w:pos="4185"/>
        </w:tabs>
        <w:rPr>
          <w:sz w:val="48"/>
          <w:szCs w:val="48"/>
        </w:rPr>
      </w:pPr>
      <w:r w:rsidRPr="005115D2">
        <w:rPr>
          <w:rFonts w:ascii="Times New Roman" w:hAnsi="Times New Roman" w:cs="Times New Roman"/>
          <w:sz w:val="48"/>
          <w:szCs w:val="48"/>
          <w:lang/>
        </w:rPr>
        <w:t>What is Functional Testing ?</w:t>
      </w:r>
    </w:p>
    <w:p w:rsidR="005115D2" w:rsidRDefault="005115D2" w:rsidP="005115D2">
      <w:pPr>
        <w:pStyle w:val="ListParagraph"/>
        <w:tabs>
          <w:tab w:val="left" w:pos="4185"/>
        </w:tabs>
        <w:rPr>
          <w:rFonts w:ascii="Times New Roman" w:hAnsi="Times New Roman" w:cs="Times New Roman"/>
          <w:sz w:val="24"/>
          <w:szCs w:val="24"/>
          <w:lang/>
        </w:rPr>
      </w:pPr>
    </w:p>
    <w:p w:rsidR="005115D2" w:rsidRPr="005115D2" w:rsidRDefault="005115D2" w:rsidP="005115D2">
      <w:pPr>
        <w:spacing w:after="0" w:line="240" w:lineRule="auto"/>
        <w:ind w:left="360"/>
        <w:rPr>
          <w:rFonts w:ascii="Times New Roman" w:eastAsia="Times New Roman" w:hAnsi="Times New Roman" w:cs="Times New Roman"/>
          <w:sz w:val="24"/>
          <w:szCs w:val="24"/>
        </w:rPr>
      </w:pPr>
      <w:r w:rsidRPr="005115D2">
        <w:rPr>
          <w:rFonts w:ascii="Times New Roman" w:eastAsia="Times New Roman" w:hAnsi="Times New Roman" w:cs="Times New Roman"/>
          <w:sz w:val="24"/>
          <w:szCs w:val="24"/>
        </w:rPr>
        <w:t>Functional testing is a type of testing which verifies that each </w:t>
      </w:r>
      <w:r w:rsidRPr="005115D2">
        <w:rPr>
          <w:rFonts w:ascii="Times New Roman" w:eastAsia="Times New Roman" w:hAnsi="Times New Roman" w:cs="Times New Roman"/>
          <w:b/>
          <w:bCs/>
          <w:sz w:val="24"/>
          <w:szCs w:val="24"/>
        </w:rPr>
        <w:t>function</w:t>
      </w:r>
      <w:r w:rsidRPr="005115D2">
        <w:rPr>
          <w:rFonts w:ascii="Times New Roman" w:eastAsia="Times New Roman" w:hAnsi="Times New Roman" w:cs="Times New Roman"/>
          <w:sz w:val="24"/>
          <w:szCs w:val="24"/>
        </w:rPr>
        <w:t> of the software application operates in conformance with the requirement specification. This testing mainly involves black box testing and it is not concerned about the source code of the application.</w:t>
      </w:r>
    </w:p>
    <w:p w:rsidR="005115D2" w:rsidRDefault="005115D2" w:rsidP="005115D2">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5115D2">
        <w:rPr>
          <w:rFonts w:ascii="Times New Roman" w:eastAsia="Times New Roman" w:hAnsi="Times New Roman" w:cs="Times New Roman"/>
          <w:sz w:val="24"/>
          <w:szCs w:val="24"/>
        </w:rPr>
        <w:t>Each and every functionality</w:t>
      </w:r>
      <w:proofErr w:type="gramEnd"/>
      <w:r w:rsidRPr="005115D2">
        <w:rPr>
          <w:rFonts w:ascii="Times New Roman" w:eastAsia="Times New Roman" w:hAnsi="Times New Roman" w:cs="Times New Roman"/>
          <w:sz w:val="24"/>
          <w:szCs w:val="24"/>
        </w:rPr>
        <w:t xml:space="preserve"> of the system is tested by providing appropriate input, verifying the output and comparing the actual results with the expected results.</w:t>
      </w:r>
    </w:p>
    <w:p w:rsidR="005115D2" w:rsidRDefault="005115D2" w:rsidP="005115D2">
      <w:pPr>
        <w:spacing w:before="100" w:beforeAutospacing="1" w:after="100" w:afterAutospacing="1" w:line="240" w:lineRule="auto"/>
        <w:ind w:left="360"/>
        <w:rPr>
          <w:rFonts w:ascii="Arial" w:hAnsi="Arial" w:cs="Arial"/>
          <w:sz w:val="48"/>
          <w:szCs w:val="48"/>
          <w:lang/>
        </w:rPr>
      </w:pPr>
      <w:proofErr w:type="gramStart"/>
      <w:r>
        <w:rPr>
          <w:rFonts w:ascii="Arial" w:hAnsi="Arial" w:cs="Arial"/>
          <w:sz w:val="48"/>
          <w:szCs w:val="48"/>
          <w:lang/>
        </w:rPr>
        <w:t>2.</w:t>
      </w:r>
      <w:r w:rsidRPr="005115D2">
        <w:rPr>
          <w:rFonts w:ascii="Arial" w:hAnsi="Arial" w:cs="Arial"/>
          <w:sz w:val="48"/>
          <w:szCs w:val="48"/>
          <w:lang/>
        </w:rPr>
        <w:t>List</w:t>
      </w:r>
      <w:proofErr w:type="gramEnd"/>
      <w:r w:rsidRPr="005115D2">
        <w:rPr>
          <w:rFonts w:ascii="Arial" w:hAnsi="Arial" w:cs="Arial"/>
          <w:sz w:val="48"/>
          <w:szCs w:val="48"/>
          <w:lang/>
        </w:rPr>
        <w:t xml:space="preserve"> various types of Functional Testing?</w:t>
      </w:r>
    </w:p>
    <w:p w:rsidR="005115D2" w:rsidRPr="005115D2" w:rsidRDefault="005115D2" w:rsidP="005115D2">
      <w:pPr>
        <w:spacing w:before="100" w:beforeAutospacing="1" w:after="100" w:afterAutospacing="1" w:line="240" w:lineRule="auto"/>
        <w:ind w:left="360"/>
        <w:rPr>
          <w:rFonts w:ascii="Calibri" w:eastAsia="Times New Roman" w:hAnsi="Calibri" w:cs="Calibri"/>
          <w:sz w:val="24"/>
          <w:szCs w:val="24"/>
        </w:rPr>
      </w:pPr>
    </w:p>
    <w:p w:rsidR="000D7B2E" w:rsidRDefault="000D7B2E" w:rsidP="000D7B2E">
      <w:p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There are various functional testing techniques which are as follows:</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Unit Testing.</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Smoke testing.</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Sanity testing.</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Integration Testing.</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Interface Testing.</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System Testing.</w:t>
      </w:r>
    </w:p>
    <w:p w:rsidR="000D7B2E" w:rsidRDefault="000D7B2E" w:rsidP="000D7B2E">
      <w:pPr>
        <w:numPr>
          <w:ilvl w:val="0"/>
          <w:numId w:val="2"/>
        </w:numPr>
        <w:autoSpaceDE w:val="0"/>
        <w:autoSpaceDN w:val="0"/>
        <w:adjustRightInd w:val="0"/>
        <w:spacing w:after="0" w:line="240" w:lineRule="auto"/>
        <w:ind w:left="360"/>
        <w:rPr>
          <w:rFonts w:ascii="Times New Roman" w:hAnsi="Times New Roman" w:cs="Times New Roman"/>
          <w:sz w:val="24"/>
          <w:szCs w:val="24"/>
          <w:lang/>
        </w:rPr>
      </w:pPr>
      <w:r>
        <w:rPr>
          <w:rFonts w:ascii="Times New Roman" w:hAnsi="Times New Roman" w:cs="Times New Roman"/>
          <w:sz w:val="24"/>
          <w:szCs w:val="24"/>
          <w:lang/>
        </w:rPr>
        <w:t>Regression Testing.</w:t>
      </w:r>
    </w:p>
    <w:p w:rsidR="000D7B2E" w:rsidRDefault="000D7B2E" w:rsidP="000D7B2E">
      <w:pPr>
        <w:numPr>
          <w:ilvl w:val="0"/>
          <w:numId w:val="2"/>
        </w:numPr>
        <w:autoSpaceDE w:val="0"/>
        <w:autoSpaceDN w:val="0"/>
        <w:adjustRightInd w:val="0"/>
        <w:spacing w:after="120" w:line="240" w:lineRule="auto"/>
        <w:ind w:left="360"/>
        <w:rPr>
          <w:rFonts w:ascii="Times New Roman" w:hAnsi="Times New Roman" w:cs="Times New Roman"/>
          <w:sz w:val="24"/>
          <w:szCs w:val="24"/>
          <w:lang/>
        </w:rPr>
      </w:pPr>
      <w:r>
        <w:rPr>
          <w:rFonts w:ascii="Times New Roman" w:hAnsi="Times New Roman" w:cs="Times New Roman"/>
          <w:sz w:val="24"/>
          <w:szCs w:val="24"/>
          <w:lang/>
        </w:rPr>
        <w:t>UAT.</w:t>
      </w:r>
    </w:p>
    <w:p w:rsidR="000D7B2E" w:rsidRDefault="000D7B2E" w:rsidP="000D7B2E">
      <w:pPr>
        <w:pStyle w:val="ListParagraph"/>
        <w:numPr>
          <w:ilvl w:val="0"/>
          <w:numId w:val="4"/>
        </w:numPr>
        <w:autoSpaceDE w:val="0"/>
        <w:autoSpaceDN w:val="0"/>
        <w:adjustRightInd w:val="0"/>
        <w:spacing w:after="120" w:line="240" w:lineRule="auto"/>
        <w:rPr>
          <w:rFonts w:ascii="Times New Roman" w:hAnsi="Times New Roman" w:cs="Times New Roman"/>
          <w:sz w:val="48"/>
          <w:szCs w:val="48"/>
          <w:lang/>
        </w:rPr>
      </w:pPr>
      <w:r w:rsidRPr="000D7B2E">
        <w:rPr>
          <w:rFonts w:ascii="Times New Roman" w:hAnsi="Times New Roman" w:cs="Times New Roman"/>
          <w:sz w:val="48"/>
          <w:szCs w:val="48"/>
          <w:lang/>
        </w:rPr>
        <w:t xml:space="preserve">What is the difference between Re-testing and Regression </w:t>
      </w:r>
      <w:proofErr w:type="gramStart"/>
      <w:r w:rsidRPr="000D7B2E">
        <w:rPr>
          <w:rFonts w:ascii="Times New Roman" w:hAnsi="Times New Roman" w:cs="Times New Roman"/>
          <w:sz w:val="48"/>
          <w:szCs w:val="48"/>
          <w:lang/>
        </w:rPr>
        <w:t>Testing</w:t>
      </w:r>
      <w:r>
        <w:rPr>
          <w:rFonts w:ascii="Times New Roman" w:hAnsi="Times New Roman" w:cs="Times New Roman"/>
          <w:sz w:val="48"/>
          <w:szCs w:val="48"/>
          <w:lang/>
        </w:rPr>
        <w:t xml:space="preserve"> ?</w:t>
      </w:r>
      <w:proofErr w:type="gramEnd"/>
    </w:p>
    <w:p w:rsidR="000D7B2E" w:rsidRDefault="000D7B2E" w:rsidP="000D7B2E">
      <w:pPr>
        <w:pStyle w:val="ListParagraph"/>
        <w:autoSpaceDE w:val="0"/>
        <w:autoSpaceDN w:val="0"/>
        <w:adjustRightInd w:val="0"/>
        <w:spacing w:after="120" w:line="240" w:lineRule="auto"/>
        <w:rPr>
          <w:rFonts w:ascii="Times New Roman" w:hAnsi="Times New Roman" w:cs="Times New Roman"/>
          <w:sz w:val="24"/>
          <w:szCs w:val="24"/>
          <w:lang/>
        </w:rPr>
      </w:pPr>
    </w:p>
    <w:p w:rsidR="000D7B2E" w:rsidRDefault="000D7B2E" w:rsidP="000D7B2E">
      <w:pPr>
        <w:pStyle w:val="NormalWeb"/>
        <w:numPr>
          <w:ilvl w:val="0"/>
          <w:numId w:val="5"/>
        </w:numPr>
      </w:pPr>
      <w:r>
        <w:rPr>
          <w:rStyle w:val="Strong"/>
        </w:rPr>
        <w:t>Retesting</w:t>
      </w:r>
      <w:r>
        <w:t xml:space="preserve"> is done to make sure that bug is fixed and failed functionality is working fine or not, This is kind of verification method followed in testing field for the fixed bugs. Whereas, </w:t>
      </w:r>
      <w:r>
        <w:rPr>
          <w:rStyle w:val="Strong"/>
        </w:rPr>
        <w:t>Regression</w:t>
      </w:r>
      <w:r>
        <w:t xml:space="preserve"> is re-execution of the test cases for unchanged part to see that unchanged functionality is working fine are not.</w:t>
      </w:r>
    </w:p>
    <w:p w:rsidR="000D7B2E" w:rsidRDefault="000D7B2E" w:rsidP="000D7B2E">
      <w:pPr>
        <w:pStyle w:val="NormalWeb"/>
        <w:numPr>
          <w:ilvl w:val="0"/>
          <w:numId w:val="5"/>
        </w:numPr>
      </w:pPr>
      <w:r>
        <w:rPr>
          <w:rStyle w:val="Strong"/>
        </w:rPr>
        <w:t>Retesting</w:t>
      </w:r>
      <w:r>
        <w:t xml:space="preserve"> is a planned testing while </w:t>
      </w:r>
      <w:r>
        <w:rPr>
          <w:rStyle w:val="Strong"/>
        </w:rPr>
        <w:t>Regression</w:t>
      </w:r>
      <w:r>
        <w:t xml:space="preserve"> is </w:t>
      </w:r>
      <w:proofErr w:type="spellStart"/>
      <w:proofErr w:type="gramStart"/>
      <w:r>
        <w:t>know</w:t>
      </w:r>
      <w:proofErr w:type="spellEnd"/>
      <w:proofErr w:type="gramEnd"/>
      <w:r>
        <w:t xml:space="preserve"> as the generic testing.</w:t>
      </w:r>
    </w:p>
    <w:p w:rsidR="000D7B2E" w:rsidRDefault="000D7B2E" w:rsidP="000D7B2E">
      <w:pPr>
        <w:pStyle w:val="NormalWeb"/>
        <w:numPr>
          <w:ilvl w:val="0"/>
          <w:numId w:val="5"/>
        </w:numPr>
      </w:pPr>
      <w:r>
        <w:t xml:space="preserve"> </w:t>
      </w:r>
      <w:r>
        <w:rPr>
          <w:rStyle w:val="Strong"/>
        </w:rPr>
        <w:t>Retesting</w:t>
      </w:r>
      <w:r>
        <w:t xml:space="preserve"> is only done for failed Test cases while </w:t>
      </w:r>
      <w:r>
        <w:rPr>
          <w:rStyle w:val="Strong"/>
        </w:rPr>
        <w:t>Regression</w:t>
      </w:r>
      <w:r>
        <w:t> is done for passed test cases.</w:t>
      </w:r>
    </w:p>
    <w:p w:rsidR="000D7B2E" w:rsidRDefault="000D7B2E" w:rsidP="000D7B2E">
      <w:pPr>
        <w:pStyle w:val="NormalWeb"/>
        <w:numPr>
          <w:ilvl w:val="0"/>
          <w:numId w:val="5"/>
        </w:numPr>
      </w:pPr>
      <w:r>
        <w:lastRenderedPageBreak/>
        <w:t xml:space="preserve"> We should always keep this in mind, </w:t>
      </w:r>
      <w:r>
        <w:rPr>
          <w:rStyle w:val="Strong"/>
        </w:rPr>
        <w:t>Re-testing has higher priority</w:t>
      </w:r>
      <w:r>
        <w:t xml:space="preserve"> than the </w:t>
      </w:r>
      <w:r>
        <w:rPr>
          <w:rStyle w:val="Strong"/>
        </w:rPr>
        <w:t>regression testing</w:t>
      </w:r>
      <w:r>
        <w:t xml:space="preserve">. But in bigger projects </w:t>
      </w:r>
      <w:r>
        <w:rPr>
          <w:rStyle w:val="Strong"/>
        </w:rPr>
        <w:t>Retesting and Regression</w:t>
      </w:r>
      <w:r>
        <w:t xml:space="preserve"> is done in parallel </w:t>
      </w:r>
      <w:proofErr w:type="spellStart"/>
      <w:r>
        <w:t>effort.But</w:t>
      </w:r>
      <w:proofErr w:type="spellEnd"/>
      <w:r>
        <w:t xml:space="preserve"> never forget importance of both in the success of the project.</w:t>
      </w:r>
    </w:p>
    <w:p w:rsidR="000D7B2E" w:rsidRPr="000D7B2E" w:rsidRDefault="000D7B2E" w:rsidP="000D7B2E">
      <w:pPr>
        <w:pStyle w:val="ListParagraph"/>
        <w:autoSpaceDE w:val="0"/>
        <w:autoSpaceDN w:val="0"/>
        <w:adjustRightInd w:val="0"/>
        <w:spacing w:after="120" w:line="240" w:lineRule="auto"/>
        <w:rPr>
          <w:rFonts w:ascii="Times New Roman" w:hAnsi="Times New Roman" w:cs="Times New Roman"/>
          <w:sz w:val="24"/>
          <w:szCs w:val="24"/>
          <w:lang/>
        </w:rPr>
      </w:pPr>
    </w:p>
    <w:p w:rsidR="005115D2" w:rsidRPr="00FA32E9" w:rsidRDefault="00C744DE" w:rsidP="00FA32E9">
      <w:pPr>
        <w:tabs>
          <w:tab w:val="left" w:pos="4185"/>
        </w:tabs>
        <w:rPr>
          <w:rFonts w:ascii="Times New Roman" w:hAnsi="Times New Roman" w:cs="Times New Roman"/>
          <w:sz w:val="48"/>
          <w:szCs w:val="48"/>
          <w:lang/>
        </w:rPr>
      </w:pPr>
      <w:r>
        <w:rPr>
          <w:rFonts w:ascii="Times New Roman" w:hAnsi="Times New Roman" w:cs="Times New Roman"/>
          <w:sz w:val="48"/>
          <w:szCs w:val="48"/>
          <w:lang/>
        </w:rPr>
        <w:t xml:space="preserve">   </w:t>
      </w:r>
      <w:proofErr w:type="gramStart"/>
      <w:r w:rsidR="00FA32E9" w:rsidRPr="00FA32E9">
        <w:rPr>
          <w:rFonts w:ascii="Times New Roman" w:hAnsi="Times New Roman" w:cs="Times New Roman"/>
          <w:sz w:val="48"/>
          <w:szCs w:val="48"/>
          <w:lang/>
        </w:rPr>
        <w:t>4.</w:t>
      </w:r>
      <w:r w:rsidR="000D7B2E" w:rsidRPr="00FA32E9">
        <w:rPr>
          <w:rFonts w:ascii="Times New Roman" w:hAnsi="Times New Roman" w:cs="Times New Roman"/>
          <w:sz w:val="48"/>
          <w:szCs w:val="48"/>
          <w:lang/>
        </w:rPr>
        <w:t>What</w:t>
      </w:r>
      <w:proofErr w:type="gramEnd"/>
      <w:r w:rsidR="000D7B2E" w:rsidRPr="00FA32E9">
        <w:rPr>
          <w:rFonts w:ascii="Times New Roman" w:hAnsi="Times New Roman" w:cs="Times New Roman"/>
          <w:sz w:val="48"/>
          <w:szCs w:val="48"/>
          <w:lang/>
        </w:rPr>
        <w:t xml:space="preserve"> is Smoke Testing?</w:t>
      </w:r>
    </w:p>
    <w:p w:rsidR="00FA32E9" w:rsidRDefault="00FA32E9" w:rsidP="00FA32E9">
      <w:pPr>
        <w:pStyle w:val="ListParagraph"/>
        <w:tabs>
          <w:tab w:val="left" w:pos="4185"/>
        </w:tabs>
        <w:rPr>
          <w:rFonts w:ascii="Times New Roman" w:hAnsi="Times New Roman" w:cs="Times New Roman"/>
          <w:sz w:val="24"/>
          <w:szCs w:val="24"/>
          <w:lang/>
        </w:rPr>
      </w:pPr>
      <w:r>
        <w:rPr>
          <w:rFonts w:ascii="Times New Roman" w:hAnsi="Times New Roman" w:cs="Times New Roman"/>
          <w:sz w:val="24"/>
          <w:szCs w:val="24"/>
          <w:lang/>
        </w:rPr>
        <w:t xml:space="preserve">It is also known as </w:t>
      </w:r>
      <w:proofErr w:type="gramStart"/>
      <w:r>
        <w:rPr>
          <w:rFonts w:ascii="Times New Roman" w:hAnsi="Times New Roman" w:cs="Times New Roman"/>
          <w:sz w:val="24"/>
          <w:szCs w:val="24"/>
          <w:lang/>
        </w:rPr>
        <w:t>build</w:t>
      </w:r>
      <w:proofErr w:type="gramEnd"/>
      <w:r>
        <w:rPr>
          <w:rFonts w:ascii="Times New Roman" w:hAnsi="Times New Roman" w:cs="Times New Roman"/>
          <w:sz w:val="24"/>
          <w:szCs w:val="24"/>
          <w:lang/>
        </w:rPr>
        <w:t xml:space="preserve"> acceptance testing. It is a surface level testing. .</w:t>
      </w:r>
    </w:p>
    <w:p w:rsidR="00FA32E9" w:rsidRDefault="00FA32E9" w:rsidP="00FA32E9">
      <w:pPr>
        <w:pStyle w:val="ListParagraph"/>
        <w:tabs>
          <w:tab w:val="left" w:pos="4185"/>
        </w:tabs>
      </w:pPr>
      <w:r>
        <w:t>Smoke testing is performed by developers before releasing the build to the testing team and after releasing the build to the testing team it is performed by testers whether to accept the build for further testing or not.</w:t>
      </w:r>
    </w:p>
    <w:p w:rsidR="00FA32E9" w:rsidRPr="00FA32E9" w:rsidRDefault="00FA32E9" w:rsidP="00FA32E9">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48"/>
          <w:szCs w:val="48"/>
        </w:rPr>
      </w:pPr>
      <w:r w:rsidRPr="00FA32E9">
        <w:rPr>
          <w:rFonts w:ascii="Times New Roman" w:eastAsia="Times New Roman" w:hAnsi="Times New Roman" w:cs="Times New Roman"/>
          <w:bCs/>
          <w:sz w:val="48"/>
          <w:szCs w:val="48"/>
        </w:rPr>
        <w:t>Why Smoke Testing is known as Build Acceptance Testing</w:t>
      </w:r>
      <w:r w:rsidRPr="00FA32E9">
        <w:rPr>
          <w:rFonts w:ascii="Times New Roman" w:eastAsia="Times New Roman" w:hAnsi="Times New Roman" w:cs="Times New Roman"/>
          <w:b/>
          <w:bCs/>
          <w:sz w:val="48"/>
          <w:szCs w:val="48"/>
        </w:rPr>
        <w:t>?</w:t>
      </w:r>
    </w:p>
    <w:p w:rsidR="00FA32E9" w:rsidRPr="00FA32E9" w:rsidRDefault="00FA32E9" w:rsidP="00FA32E9">
      <w:pPr>
        <w:spacing w:after="0" w:line="240" w:lineRule="auto"/>
        <w:ind w:left="360"/>
        <w:rPr>
          <w:rFonts w:ascii="Times New Roman" w:eastAsia="Times New Roman" w:hAnsi="Times New Roman" w:cs="Times New Roman"/>
          <w:sz w:val="24"/>
          <w:szCs w:val="24"/>
        </w:rPr>
      </w:pPr>
      <w:r w:rsidRPr="00FA32E9">
        <w:rPr>
          <w:rFonts w:ascii="Times New Roman" w:eastAsia="Times New Roman" w:hAnsi="Times New Roman" w:cs="Times New Roman"/>
          <w:b/>
          <w:bCs/>
          <w:sz w:val="24"/>
          <w:szCs w:val="24"/>
        </w:rPr>
        <w:br/>
        <w:t>Smoke testing</w:t>
      </w:r>
      <w:r w:rsidRPr="00FA32E9">
        <w:rPr>
          <w:rFonts w:ascii="Times New Roman" w:eastAsia="Times New Roman" w:hAnsi="Times New Roman" w:cs="Times New Roman"/>
          <w:sz w:val="24"/>
          <w:szCs w:val="24"/>
        </w:rPr>
        <w:t xml:space="preserve"> is also known by the name BAT (Build Acceptance Test) because it establishes the acceptance criteria for QA to accept and reject a build for further testing. So apart from </w:t>
      </w:r>
      <w:r w:rsidRPr="00FA32E9">
        <w:rPr>
          <w:rFonts w:ascii="Times New Roman" w:eastAsia="Times New Roman" w:hAnsi="Times New Roman" w:cs="Times New Roman"/>
          <w:b/>
          <w:bCs/>
          <w:sz w:val="24"/>
          <w:szCs w:val="24"/>
        </w:rPr>
        <w:t>smoke testing</w:t>
      </w:r>
      <w:r w:rsidRPr="00FA32E9">
        <w:rPr>
          <w:rFonts w:ascii="Times New Roman" w:eastAsia="Times New Roman" w:hAnsi="Times New Roman" w:cs="Times New Roman"/>
          <w:sz w:val="24"/>
          <w:szCs w:val="24"/>
        </w:rPr>
        <w:t xml:space="preserve"> it is also very important for software people to know about build. </w:t>
      </w:r>
    </w:p>
    <w:p w:rsidR="00FA32E9" w:rsidRPr="00FA32E9" w:rsidRDefault="00FA32E9" w:rsidP="00FA32E9">
      <w:pPr>
        <w:spacing w:before="100" w:beforeAutospacing="1" w:after="100" w:afterAutospacing="1" w:line="240" w:lineRule="auto"/>
        <w:outlineLvl w:val="2"/>
        <w:rPr>
          <w:rFonts w:ascii="Times New Roman" w:eastAsia="Times New Roman" w:hAnsi="Times New Roman" w:cs="Times New Roman"/>
          <w:b/>
          <w:bCs/>
          <w:sz w:val="27"/>
          <w:szCs w:val="27"/>
        </w:rPr>
      </w:pPr>
    </w:p>
    <w:p w:rsidR="00FA32E9" w:rsidRPr="00FA32E9" w:rsidRDefault="00FA32E9" w:rsidP="00FA32E9">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Cs/>
          <w:sz w:val="48"/>
          <w:szCs w:val="48"/>
        </w:rPr>
      </w:pPr>
      <w:r w:rsidRPr="00FA32E9">
        <w:rPr>
          <w:rFonts w:ascii="Times New Roman" w:eastAsia="Times New Roman" w:hAnsi="Times New Roman" w:cs="Times New Roman"/>
          <w:bCs/>
          <w:sz w:val="48"/>
          <w:szCs w:val="48"/>
        </w:rPr>
        <w:t>What is Build in Software Testing?</w:t>
      </w:r>
    </w:p>
    <w:p w:rsidR="00FA32E9" w:rsidRPr="00FA32E9" w:rsidRDefault="00FA32E9" w:rsidP="00FA32E9">
      <w:pPr>
        <w:spacing w:after="0" w:line="240" w:lineRule="auto"/>
        <w:ind w:left="360"/>
        <w:rPr>
          <w:rFonts w:ascii="Times New Roman" w:eastAsia="Times New Roman" w:hAnsi="Times New Roman" w:cs="Times New Roman"/>
          <w:sz w:val="24"/>
          <w:szCs w:val="24"/>
        </w:rPr>
      </w:pPr>
      <w:r w:rsidRPr="00FA32E9">
        <w:rPr>
          <w:rFonts w:ascii="Times New Roman" w:eastAsia="Times New Roman" w:hAnsi="Times New Roman" w:cs="Times New Roman"/>
          <w:sz w:val="24"/>
          <w:szCs w:val="24"/>
        </w:rPr>
        <w:t>A build is called as the version of software, typically one that is still in testing stage.</w:t>
      </w:r>
    </w:p>
    <w:p w:rsidR="00FA32E9" w:rsidRPr="00FA32E9" w:rsidRDefault="00FA32E9" w:rsidP="00FA32E9">
      <w:pPr>
        <w:spacing w:after="0" w:line="240" w:lineRule="auto"/>
        <w:ind w:left="360"/>
        <w:rPr>
          <w:rFonts w:ascii="Times New Roman" w:eastAsia="Times New Roman" w:hAnsi="Times New Roman" w:cs="Times New Roman"/>
          <w:sz w:val="24"/>
          <w:szCs w:val="24"/>
        </w:rPr>
      </w:pPr>
    </w:p>
    <w:p w:rsidR="00FA32E9" w:rsidRPr="00FA32E9" w:rsidRDefault="00FA32E9" w:rsidP="00FA32E9">
      <w:pPr>
        <w:spacing w:after="0" w:line="240" w:lineRule="auto"/>
        <w:ind w:left="360"/>
        <w:rPr>
          <w:rFonts w:ascii="Times New Roman" w:eastAsia="Times New Roman" w:hAnsi="Times New Roman" w:cs="Times New Roman"/>
          <w:sz w:val="24"/>
          <w:szCs w:val="24"/>
        </w:rPr>
      </w:pPr>
      <w:r w:rsidRPr="00FA32E9">
        <w:rPr>
          <w:rFonts w:ascii="Times New Roman" w:eastAsia="Times New Roman" w:hAnsi="Times New Roman" w:cs="Times New Roman"/>
          <w:b/>
          <w:bCs/>
          <w:sz w:val="24"/>
          <w:szCs w:val="24"/>
        </w:rPr>
        <w:t>Conclusion:</w:t>
      </w:r>
    </w:p>
    <w:p w:rsidR="00FA32E9" w:rsidRPr="00FA32E9" w:rsidRDefault="00FA32E9" w:rsidP="00FA32E9">
      <w:pPr>
        <w:spacing w:after="240" w:line="240" w:lineRule="auto"/>
        <w:ind w:left="360"/>
        <w:rPr>
          <w:rFonts w:ascii="Times New Roman" w:eastAsia="Times New Roman" w:hAnsi="Times New Roman" w:cs="Times New Roman"/>
          <w:sz w:val="24"/>
          <w:szCs w:val="24"/>
        </w:rPr>
      </w:pPr>
      <w:r w:rsidRPr="00FA32E9">
        <w:rPr>
          <w:rFonts w:ascii="Times New Roman" w:eastAsia="Times New Roman" w:hAnsi="Times New Roman" w:cs="Times New Roman"/>
          <w:sz w:val="24"/>
          <w:szCs w:val="24"/>
        </w:rPr>
        <w:t>If the build clears the Smoke test, then it is accepted by QA for further testing, however if the build fails the Smoke test, then it’s rejected and QA reverts back to previously accepted build.</w:t>
      </w:r>
    </w:p>
    <w:p w:rsidR="00FA32E9" w:rsidRDefault="00FA32E9" w:rsidP="00FA32E9">
      <w:pPr>
        <w:spacing w:after="0" w:line="240" w:lineRule="auto"/>
        <w:ind w:left="360"/>
        <w:rPr>
          <w:rFonts w:ascii="Times New Roman" w:eastAsia="Times New Roman" w:hAnsi="Times New Roman" w:cs="Times New Roman"/>
          <w:sz w:val="24"/>
          <w:szCs w:val="24"/>
        </w:rPr>
      </w:pPr>
      <w:r w:rsidRPr="00FA32E9">
        <w:rPr>
          <w:rFonts w:ascii="Times New Roman" w:eastAsia="Times New Roman" w:hAnsi="Times New Roman" w:cs="Times New Roman"/>
          <w:sz w:val="24"/>
          <w:szCs w:val="24"/>
        </w:rPr>
        <w:t>Script is use for smoke testing but does not fo</w:t>
      </w:r>
      <w:r>
        <w:rPr>
          <w:rFonts w:ascii="Times New Roman" w:eastAsia="Times New Roman" w:hAnsi="Times New Roman" w:cs="Times New Roman"/>
          <w:sz w:val="24"/>
          <w:szCs w:val="24"/>
        </w:rPr>
        <w:t>r sanity.</w:t>
      </w:r>
    </w:p>
    <w:p w:rsidR="00FA32E9" w:rsidRDefault="00FA32E9" w:rsidP="00FA32E9">
      <w:pPr>
        <w:spacing w:after="0" w:line="240" w:lineRule="auto"/>
        <w:ind w:left="360"/>
        <w:rPr>
          <w:rFonts w:ascii="Times New Roman" w:eastAsia="Times New Roman" w:hAnsi="Times New Roman" w:cs="Times New Roman"/>
          <w:sz w:val="24"/>
          <w:szCs w:val="24"/>
        </w:rPr>
      </w:pPr>
    </w:p>
    <w:p w:rsidR="00FA32E9" w:rsidRPr="00FA32E9" w:rsidRDefault="00FA32E9" w:rsidP="00FA32E9">
      <w:pPr>
        <w:spacing w:after="0" w:line="240" w:lineRule="auto"/>
        <w:ind w:left="360"/>
        <w:rPr>
          <w:rFonts w:ascii="Times New Roman" w:eastAsia="Times New Roman" w:hAnsi="Times New Roman" w:cs="Times New Roman"/>
          <w:sz w:val="24"/>
          <w:szCs w:val="24"/>
        </w:rPr>
      </w:pPr>
    </w:p>
    <w:p w:rsidR="00C744DE" w:rsidRDefault="00C744DE" w:rsidP="00C744DE">
      <w:pPr>
        <w:pStyle w:val="ListParagraph"/>
        <w:numPr>
          <w:ilvl w:val="0"/>
          <w:numId w:val="5"/>
        </w:numPr>
        <w:autoSpaceDE w:val="0"/>
        <w:autoSpaceDN w:val="0"/>
        <w:adjustRightInd w:val="0"/>
        <w:spacing w:after="0" w:line="240" w:lineRule="auto"/>
        <w:rPr>
          <w:rFonts w:ascii="Times New Roman" w:hAnsi="Times New Roman" w:cs="Times New Roman"/>
          <w:sz w:val="48"/>
          <w:szCs w:val="48"/>
          <w:lang/>
        </w:rPr>
      </w:pPr>
      <w:r w:rsidRPr="00C744DE">
        <w:rPr>
          <w:rFonts w:ascii="Times New Roman" w:hAnsi="Times New Roman" w:cs="Times New Roman"/>
          <w:sz w:val="48"/>
          <w:szCs w:val="48"/>
          <w:lang/>
        </w:rPr>
        <w:t>What is Sanity Testing?</w:t>
      </w:r>
    </w:p>
    <w:p w:rsidR="00C744DE" w:rsidRPr="00C744DE" w:rsidRDefault="00C744DE" w:rsidP="00C744DE">
      <w:pPr>
        <w:pStyle w:val="ListParagraph"/>
        <w:autoSpaceDE w:val="0"/>
        <w:autoSpaceDN w:val="0"/>
        <w:adjustRightInd w:val="0"/>
        <w:spacing w:after="0" w:line="240" w:lineRule="auto"/>
        <w:rPr>
          <w:rFonts w:ascii="Times New Roman" w:hAnsi="Times New Roman" w:cs="Times New Roman"/>
          <w:sz w:val="48"/>
          <w:szCs w:val="48"/>
          <w:lang/>
        </w:rPr>
      </w:pPr>
    </w:p>
    <w:p w:rsidR="00FA32E9" w:rsidRDefault="00C744DE" w:rsidP="00C744DE">
      <w:pPr>
        <w:tabs>
          <w:tab w:val="left" w:pos="4185"/>
        </w:tabs>
      </w:pPr>
      <w:r>
        <w:rPr>
          <w:b/>
          <w:bCs/>
        </w:rPr>
        <w:t>Sanity testing</w:t>
      </w:r>
      <w:r>
        <w:t xml:space="preserve"> is the surface level testing where QA engineer verifies that all the menus, functions, commands available in the product and project are working fine.</w:t>
      </w:r>
    </w:p>
    <w:p w:rsidR="00C744DE" w:rsidRDefault="00C744DE" w:rsidP="00C744DE">
      <w:pPr>
        <w:tabs>
          <w:tab w:val="left" w:pos="4185"/>
        </w:tabs>
      </w:pPr>
      <w:r>
        <w:t>It is used to determine if the section of the application is still working after a minor change.</w:t>
      </w:r>
    </w:p>
    <w:p w:rsidR="00C744DE" w:rsidRDefault="00C744DE" w:rsidP="00C744DE">
      <w:pPr>
        <w:tabs>
          <w:tab w:val="left" w:pos="4185"/>
        </w:tabs>
      </w:pPr>
      <w:r>
        <w:lastRenderedPageBreak/>
        <w:t>Sanity testing can be narrow and deep. Sanity test is a narrow regression test that focuses on one or a few areas of functionality.</w:t>
      </w:r>
    </w:p>
    <w:p w:rsidR="00C744DE" w:rsidRPr="00C744DE" w:rsidRDefault="00C744DE" w:rsidP="00C744DE">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Cs/>
          <w:sz w:val="48"/>
          <w:szCs w:val="48"/>
        </w:rPr>
        <w:t>8.</w:t>
      </w:r>
      <w:r w:rsidRPr="00C744DE">
        <w:rPr>
          <w:rFonts w:ascii="Times New Roman" w:eastAsia="Times New Roman" w:hAnsi="Times New Roman" w:cs="Times New Roman"/>
          <w:bCs/>
          <w:sz w:val="48"/>
          <w:szCs w:val="48"/>
        </w:rPr>
        <w:t>When</w:t>
      </w:r>
      <w:proofErr w:type="gramEnd"/>
      <w:r w:rsidRPr="00C744DE">
        <w:rPr>
          <w:rFonts w:ascii="Times New Roman" w:eastAsia="Times New Roman" w:hAnsi="Times New Roman" w:cs="Times New Roman"/>
          <w:bCs/>
          <w:sz w:val="48"/>
          <w:szCs w:val="48"/>
        </w:rPr>
        <w:t xml:space="preserve"> we Perform Sanity Testing</w:t>
      </w:r>
      <w:r>
        <w:rPr>
          <w:rFonts w:ascii="Times New Roman" w:eastAsia="Times New Roman" w:hAnsi="Times New Roman" w:cs="Times New Roman"/>
          <w:b/>
          <w:bCs/>
          <w:sz w:val="27"/>
          <w:szCs w:val="27"/>
        </w:rPr>
        <w:t xml:space="preserve"> ?</w:t>
      </w:r>
    </w:p>
    <w:p w:rsidR="00C744DE" w:rsidRPr="00C744DE" w:rsidRDefault="00C744DE" w:rsidP="00C744DE">
      <w:pPr>
        <w:spacing w:after="0" w:line="240" w:lineRule="auto"/>
        <w:rPr>
          <w:rFonts w:ascii="Times New Roman" w:eastAsia="Times New Roman" w:hAnsi="Times New Roman" w:cs="Times New Roman"/>
          <w:sz w:val="24"/>
          <w:szCs w:val="24"/>
        </w:rPr>
      </w:pPr>
    </w:p>
    <w:p w:rsidR="00C744DE" w:rsidRDefault="00C744DE" w:rsidP="00C744DE">
      <w:pPr>
        <w:spacing w:after="0" w:line="240" w:lineRule="auto"/>
        <w:rPr>
          <w:rFonts w:ascii="Times New Roman" w:eastAsia="Times New Roman" w:hAnsi="Times New Roman" w:cs="Times New Roman"/>
          <w:color w:val="0000FF"/>
          <w:sz w:val="24"/>
          <w:szCs w:val="24"/>
          <w:u w:val="single"/>
        </w:rPr>
      </w:pPr>
      <w:r w:rsidRPr="00C744DE">
        <w:rPr>
          <w:rFonts w:ascii="Times New Roman" w:eastAsia="Times New Roman" w:hAnsi="Times New Roman" w:cs="Times New Roman"/>
          <w:b/>
          <w:bCs/>
          <w:sz w:val="24"/>
          <w:szCs w:val="24"/>
        </w:rPr>
        <w:t>Sanity testing</w:t>
      </w:r>
      <w:r w:rsidRPr="00C744DE">
        <w:rPr>
          <w:rFonts w:ascii="Times New Roman" w:eastAsia="Times New Roman" w:hAnsi="Times New Roman" w:cs="Times New Roman"/>
          <w:sz w:val="24"/>
          <w:szCs w:val="24"/>
        </w:rPr>
        <w:t xml:space="preserve"> is performed when development team needs to know quick state of the product after they have done changes in the code or there is some controlled code change in a feature to fix any critical issue, and stringent release time-frame does not allow</w:t>
      </w:r>
      <w:r>
        <w:rPr>
          <w:rFonts w:ascii="Times New Roman" w:eastAsia="Times New Roman" w:hAnsi="Times New Roman" w:cs="Times New Roman"/>
          <w:color w:val="0000FF"/>
          <w:sz w:val="24"/>
          <w:szCs w:val="24"/>
          <w:u w:val="single"/>
        </w:rPr>
        <w:t xml:space="preserve"> complete regression testing</w:t>
      </w:r>
    </w:p>
    <w:p w:rsidR="00C744DE" w:rsidRDefault="00C744DE" w:rsidP="00C744DE">
      <w:pPr>
        <w:spacing w:after="0" w:line="240" w:lineRule="auto"/>
        <w:rPr>
          <w:rFonts w:ascii="Times New Roman" w:eastAsia="Times New Roman" w:hAnsi="Times New Roman" w:cs="Times New Roman"/>
          <w:color w:val="0000FF"/>
          <w:sz w:val="24"/>
          <w:szCs w:val="24"/>
          <w:u w:val="single"/>
        </w:rPr>
      </w:pPr>
    </w:p>
    <w:p w:rsidR="00C744DE" w:rsidRDefault="00C744DE" w:rsidP="00C744DE">
      <w:pPr>
        <w:spacing w:after="0" w:line="240" w:lineRule="auto"/>
        <w:rPr>
          <w:rFonts w:ascii="Times New Roman" w:eastAsia="Times New Roman" w:hAnsi="Times New Roman" w:cs="Times New Roman"/>
          <w:color w:val="0000FF"/>
          <w:sz w:val="24"/>
          <w:szCs w:val="24"/>
          <w:u w:val="single"/>
        </w:rPr>
      </w:pPr>
    </w:p>
    <w:p w:rsidR="00C744DE" w:rsidRPr="00C744DE" w:rsidRDefault="00C744DE" w:rsidP="00C744DE">
      <w:pPr>
        <w:spacing w:after="0" w:line="240" w:lineRule="auto"/>
        <w:rPr>
          <w:rFonts w:ascii="Times New Roman" w:eastAsia="Times New Roman" w:hAnsi="Times New Roman" w:cs="Times New Roman"/>
          <w:sz w:val="24"/>
          <w:szCs w:val="24"/>
        </w:rPr>
      </w:pPr>
    </w:p>
    <w:p w:rsidR="00C744DE" w:rsidRDefault="00BB24DD" w:rsidP="00C744DE">
      <w:pPr>
        <w:tabs>
          <w:tab w:val="left" w:pos="4185"/>
        </w:tabs>
        <w:rPr>
          <w:rFonts w:ascii="Times New Roman" w:hAnsi="Times New Roman" w:cs="Times New Roman"/>
          <w:sz w:val="48"/>
          <w:szCs w:val="48"/>
          <w:lang/>
        </w:rPr>
      </w:pPr>
      <w:r>
        <w:rPr>
          <w:rFonts w:ascii="Times New Roman" w:hAnsi="Times New Roman" w:cs="Times New Roman"/>
          <w:sz w:val="48"/>
          <w:szCs w:val="48"/>
          <w:lang/>
        </w:rPr>
        <w:t xml:space="preserve">9 </w:t>
      </w:r>
      <w:r w:rsidR="00C744DE" w:rsidRPr="00BB24DD">
        <w:rPr>
          <w:rFonts w:ascii="Times New Roman" w:hAnsi="Times New Roman" w:cs="Times New Roman"/>
          <w:sz w:val="48"/>
          <w:szCs w:val="48"/>
          <w:lang/>
        </w:rPr>
        <w:t>What is Scenarios Based Testing?</w:t>
      </w:r>
    </w:p>
    <w:p w:rsidR="00BB24DD" w:rsidRDefault="00BB24DD" w:rsidP="00C744DE">
      <w:pPr>
        <w:tabs>
          <w:tab w:val="left" w:pos="4185"/>
        </w:tabs>
      </w:pPr>
      <w:r>
        <w:t>Scenario-based testing is one method of documenting software specifications and requirements for the project. Scenario-based testing is used for writing tests for individual user scenario, which would check their work. Scenarios concentrate on the principal objectives and requirements. If the scenario runs from start to finish, then it passes.</w:t>
      </w:r>
    </w:p>
    <w:p w:rsidR="00BB24DD" w:rsidRDefault="00BB24DD" w:rsidP="00C744DE">
      <w:pPr>
        <w:tabs>
          <w:tab w:val="left" w:pos="4185"/>
        </w:tabs>
      </w:pPr>
      <w:r>
        <w:t>Scenario testing helps testers to explore how the software will work in the hands of an end user. Since scenario testing tests the business flow of the software, it helps in finding lot of defects which cannot be found with other types of testing.</w:t>
      </w:r>
    </w:p>
    <w:p w:rsidR="00B72FB9" w:rsidRDefault="00B72FB9" w:rsidP="00C744DE">
      <w:pPr>
        <w:tabs>
          <w:tab w:val="left" w:pos="4185"/>
        </w:tabs>
        <w:rPr>
          <w:rFonts w:ascii="Times New Roman" w:hAnsi="Times New Roman" w:cs="Times New Roman"/>
          <w:sz w:val="24"/>
          <w:szCs w:val="24"/>
          <w:lang/>
        </w:rPr>
      </w:pPr>
      <w:r w:rsidRPr="00B72FB9">
        <w:rPr>
          <w:rFonts w:ascii="Times New Roman" w:hAnsi="Times New Roman" w:cs="Times New Roman"/>
          <w:sz w:val="48"/>
          <w:szCs w:val="48"/>
          <w:lang/>
        </w:rPr>
        <w:t>10. What is the difference between Ad-hoc and Monkey Testing</w:t>
      </w:r>
      <w:r>
        <w:rPr>
          <w:rFonts w:ascii="Times New Roman" w:hAnsi="Times New Roman" w:cs="Times New Roman"/>
          <w:sz w:val="24"/>
          <w:szCs w:val="24"/>
          <w:lang/>
        </w:rPr>
        <w:t>?</w:t>
      </w:r>
    </w:p>
    <w:p w:rsidR="00B72FB9" w:rsidRDefault="00B72FB9" w:rsidP="00B72FB9">
      <w:pPr>
        <w:tabs>
          <w:tab w:val="left" w:pos="4185"/>
        </w:tabs>
        <w:rPr>
          <w:rFonts w:ascii="Times New Roman" w:hAnsi="Times New Roman" w:cs="Times New Roman"/>
          <w:sz w:val="24"/>
          <w:szCs w:val="24"/>
          <w:lang/>
        </w:rPr>
      </w:pPr>
      <w:proofErr w:type="spellStart"/>
      <w:proofErr w:type="gramStart"/>
      <w:r>
        <w:rPr>
          <w:rFonts w:ascii="Times New Roman" w:hAnsi="Times New Roman" w:cs="Times New Roman"/>
          <w:b/>
          <w:bCs/>
          <w:sz w:val="24"/>
          <w:szCs w:val="24"/>
          <w:lang/>
        </w:rPr>
        <w:t>Adhoc</w:t>
      </w:r>
      <w:proofErr w:type="spellEnd"/>
      <w:r>
        <w:rPr>
          <w:rFonts w:ascii="Times New Roman" w:hAnsi="Times New Roman" w:cs="Times New Roman"/>
          <w:b/>
          <w:bCs/>
          <w:sz w:val="24"/>
          <w:szCs w:val="24"/>
          <w:lang/>
        </w:rPr>
        <w:t xml:space="preserve"> Testing :</w:t>
      </w:r>
      <w:proofErr w:type="gramEnd"/>
      <w:r>
        <w:rPr>
          <w:rFonts w:ascii="Times New Roman" w:hAnsi="Times New Roman" w:cs="Times New Roman"/>
          <w:sz w:val="24"/>
          <w:szCs w:val="24"/>
          <w:lang/>
        </w:rPr>
        <w:br/>
        <w:t xml:space="preserve">This type of testing is done without any formal Test Plan or Test Case creation. Ad-hoc testing helps in deciding the scope and duration of the various other testing and it also helps testers in learning the application prior starting with any other testing. </w:t>
      </w:r>
    </w:p>
    <w:p w:rsidR="00B72FB9" w:rsidRDefault="00B72FB9" w:rsidP="00B72FB9">
      <w:pPr>
        <w:autoSpaceDE w:val="0"/>
        <w:autoSpaceDN w:val="0"/>
        <w:adjustRightInd w:val="0"/>
        <w:spacing w:after="0" w:line="240" w:lineRule="auto"/>
        <w:rPr>
          <w:rFonts w:ascii="Times New Roman" w:hAnsi="Times New Roman" w:cs="Times New Roman"/>
          <w:b/>
          <w:bCs/>
          <w:sz w:val="24"/>
          <w:szCs w:val="24"/>
          <w:lang/>
        </w:rPr>
      </w:pPr>
      <w:r>
        <w:rPr>
          <w:rFonts w:ascii="Times New Roman" w:hAnsi="Times New Roman" w:cs="Times New Roman"/>
          <w:b/>
          <w:bCs/>
          <w:sz w:val="24"/>
          <w:szCs w:val="24"/>
          <w:lang/>
        </w:rPr>
        <w:t>Monkey testing:</w:t>
      </w:r>
    </w:p>
    <w:p w:rsidR="00B72FB9" w:rsidRDefault="00B72FB9" w:rsidP="00B72FB9">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 xml:space="preserve">Monkey testing is a software testing technique in which the testing is performed on the system under test randomly. The Input data that is used to test also generated randomly and keyed into the system. </w:t>
      </w:r>
    </w:p>
    <w:p w:rsidR="00913F23" w:rsidRDefault="00B72FB9" w:rsidP="00B72FB9">
      <w:pPr>
        <w:autoSpaceDE w:val="0"/>
        <w:autoSpaceDN w:val="0"/>
        <w:adjustRightInd w:val="0"/>
        <w:spacing w:after="0" w:line="240" w:lineRule="auto"/>
        <w:rPr>
          <w:rFonts w:ascii="Times New Roman" w:hAnsi="Times New Roman" w:cs="Times New Roman"/>
          <w:sz w:val="24"/>
          <w:szCs w:val="24"/>
          <w:lang/>
        </w:rPr>
      </w:pPr>
      <w:r w:rsidRPr="00B72FB9">
        <w:rPr>
          <w:rFonts w:ascii="Times New Roman" w:hAnsi="Times New Roman" w:cs="Times New Roman"/>
          <w:b/>
          <w:sz w:val="24"/>
          <w:szCs w:val="24"/>
          <w:lang/>
        </w:rPr>
        <w:t xml:space="preserve">Monkey testing </w:t>
      </w:r>
      <w:r>
        <w:rPr>
          <w:rFonts w:ascii="Times New Roman" w:hAnsi="Times New Roman" w:cs="Times New Roman"/>
          <w:sz w:val="24"/>
          <w:szCs w:val="24"/>
          <w:lang/>
        </w:rPr>
        <w:t xml:space="preserve">is similar </w:t>
      </w:r>
      <w:r w:rsidRPr="00B72FB9">
        <w:rPr>
          <w:rFonts w:ascii="Times New Roman" w:hAnsi="Times New Roman" w:cs="Times New Roman"/>
          <w:b/>
          <w:sz w:val="24"/>
          <w:szCs w:val="24"/>
          <w:lang/>
        </w:rPr>
        <w:t>to Ad hoc testing</w:t>
      </w:r>
      <w:r>
        <w:rPr>
          <w:rFonts w:ascii="Times New Roman" w:hAnsi="Times New Roman" w:cs="Times New Roman"/>
          <w:sz w:val="24"/>
          <w:szCs w:val="24"/>
          <w:lang/>
        </w:rPr>
        <w:t xml:space="preserve"> .it is also conducted </w:t>
      </w:r>
      <w:proofErr w:type="gramStart"/>
      <w:r>
        <w:rPr>
          <w:rFonts w:ascii="Times New Roman" w:hAnsi="Times New Roman" w:cs="Times New Roman"/>
          <w:sz w:val="24"/>
          <w:szCs w:val="24"/>
          <w:lang/>
        </w:rPr>
        <w:t>randomly ,</w:t>
      </w:r>
      <w:proofErr w:type="gramEnd"/>
      <w:r>
        <w:rPr>
          <w:rFonts w:ascii="Times New Roman" w:hAnsi="Times New Roman" w:cs="Times New Roman"/>
          <w:sz w:val="24"/>
          <w:szCs w:val="24"/>
          <w:lang/>
        </w:rPr>
        <w:t xml:space="preserve"> and without any planning or preparation . </w:t>
      </w:r>
      <w:proofErr w:type="gramStart"/>
      <w:r>
        <w:rPr>
          <w:rFonts w:ascii="Times New Roman" w:hAnsi="Times New Roman" w:cs="Times New Roman"/>
          <w:sz w:val="24"/>
          <w:szCs w:val="24"/>
          <w:lang/>
        </w:rPr>
        <w:t>many</w:t>
      </w:r>
      <w:proofErr w:type="gramEnd"/>
      <w:r>
        <w:rPr>
          <w:rFonts w:ascii="Times New Roman" w:hAnsi="Times New Roman" w:cs="Times New Roman"/>
          <w:sz w:val="24"/>
          <w:szCs w:val="24"/>
          <w:lang/>
        </w:rPr>
        <w:t xml:space="preserve"> programmers categorize Monkey testing as a type of Ad hoc testing due to this reason . </w:t>
      </w:r>
      <w:proofErr w:type="gramStart"/>
      <w:r>
        <w:rPr>
          <w:rFonts w:ascii="Times New Roman" w:hAnsi="Times New Roman" w:cs="Times New Roman"/>
          <w:sz w:val="24"/>
          <w:szCs w:val="24"/>
          <w:lang/>
        </w:rPr>
        <w:t>however</w:t>
      </w:r>
      <w:proofErr w:type="gramEnd"/>
      <w:r>
        <w:rPr>
          <w:rFonts w:ascii="Times New Roman" w:hAnsi="Times New Roman" w:cs="Times New Roman"/>
          <w:sz w:val="24"/>
          <w:szCs w:val="24"/>
          <w:lang/>
        </w:rPr>
        <w:t xml:space="preserve"> monkey testing differs from Ad hoc testing in one significant manner , monkey testing can be done without any knowledge or information about the software  </w:t>
      </w:r>
      <w:r w:rsidR="00913F23">
        <w:rPr>
          <w:rFonts w:ascii="Times New Roman" w:hAnsi="Times New Roman" w:cs="Times New Roman"/>
          <w:sz w:val="24"/>
          <w:szCs w:val="24"/>
          <w:lang/>
        </w:rPr>
        <w:t>.</w:t>
      </w:r>
    </w:p>
    <w:p w:rsidR="00913F23" w:rsidRDefault="00913F23" w:rsidP="00B72FB9">
      <w:pPr>
        <w:autoSpaceDE w:val="0"/>
        <w:autoSpaceDN w:val="0"/>
        <w:adjustRightInd w:val="0"/>
        <w:spacing w:after="0" w:line="240" w:lineRule="auto"/>
        <w:rPr>
          <w:rFonts w:ascii="Times New Roman" w:hAnsi="Times New Roman" w:cs="Times New Roman"/>
          <w:sz w:val="48"/>
          <w:szCs w:val="48"/>
          <w:lang/>
        </w:rPr>
      </w:pPr>
      <w:r w:rsidRPr="00913F23">
        <w:rPr>
          <w:rFonts w:ascii="Times New Roman" w:hAnsi="Times New Roman" w:cs="Times New Roman"/>
          <w:sz w:val="48"/>
          <w:szCs w:val="48"/>
          <w:lang/>
        </w:rPr>
        <w:lastRenderedPageBreak/>
        <w:t xml:space="preserve">11. What </w:t>
      </w:r>
      <w:proofErr w:type="gramStart"/>
      <w:r w:rsidRPr="00913F23">
        <w:rPr>
          <w:rFonts w:ascii="Times New Roman" w:hAnsi="Times New Roman" w:cs="Times New Roman"/>
          <w:sz w:val="48"/>
          <w:szCs w:val="48"/>
          <w:lang/>
        </w:rPr>
        <w:t>is</w:t>
      </w:r>
      <w:proofErr w:type="gramEnd"/>
      <w:r w:rsidRPr="00913F23">
        <w:rPr>
          <w:rFonts w:ascii="Times New Roman" w:hAnsi="Times New Roman" w:cs="Times New Roman"/>
          <w:sz w:val="48"/>
          <w:szCs w:val="48"/>
          <w:lang/>
        </w:rPr>
        <w:t xml:space="preserve"> Forward Compatibility and Backward Compatibility?</w:t>
      </w:r>
      <w:r w:rsidR="00B72FB9" w:rsidRPr="00913F23">
        <w:rPr>
          <w:rFonts w:ascii="Times New Roman" w:hAnsi="Times New Roman" w:cs="Times New Roman"/>
          <w:sz w:val="48"/>
          <w:szCs w:val="48"/>
          <w:lang/>
        </w:rPr>
        <w:t xml:space="preserve">  </w:t>
      </w:r>
    </w:p>
    <w:p w:rsidR="00913F23" w:rsidRDefault="00913F23" w:rsidP="00913F23">
      <w:pPr>
        <w:pStyle w:val="NormalWeb"/>
        <w:rPr>
          <w:ins w:id="0" w:author="Unknown"/>
        </w:rPr>
      </w:pPr>
    </w:p>
    <w:p w:rsidR="00B72FB9" w:rsidRDefault="00913F23" w:rsidP="00B72FB9">
      <w:pPr>
        <w:autoSpaceDE w:val="0"/>
        <w:autoSpaceDN w:val="0"/>
        <w:adjustRightInd w:val="0"/>
        <w:spacing w:after="0" w:line="240" w:lineRule="auto"/>
      </w:pPr>
      <w:r w:rsidRPr="00913F23">
        <w:rPr>
          <w:sz w:val="32"/>
          <w:szCs w:val="32"/>
        </w:rPr>
        <w:t>Compatibility</w:t>
      </w:r>
      <w:r>
        <w:t xml:space="preserve"> is a non- functional testing to ensure customer satisfaction. It is to determine whether your software application or product is proficient enough to run in different browsers, database, hardware, operating system, mobile devices and networks. Application could also impact due to different versions, resolution, internet speed and configuration etc.</w:t>
      </w:r>
    </w:p>
    <w:p w:rsidR="00913F23" w:rsidRPr="00913F23" w:rsidRDefault="00913F23" w:rsidP="00913F23">
      <w:p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Types of Software compatibility testing:</w:t>
      </w:r>
    </w:p>
    <w:p w:rsidR="00913F23" w:rsidRPr="00913F23" w:rsidRDefault="00913F23" w:rsidP="00913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Browser compatibility testing</w:t>
      </w:r>
    </w:p>
    <w:p w:rsidR="00913F23" w:rsidRPr="00913F23" w:rsidRDefault="00913F23" w:rsidP="00913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Hardware</w:t>
      </w:r>
    </w:p>
    <w:p w:rsidR="00913F23" w:rsidRPr="00913F23" w:rsidRDefault="00913F23" w:rsidP="00913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Networks</w:t>
      </w:r>
    </w:p>
    <w:p w:rsidR="00913F23" w:rsidRPr="00913F23" w:rsidRDefault="00913F23" w:rsidP="00913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Mobile Devices</w:t>
      </w:r>
    </w:p>
    <w:p w:rsidR="00913F23" w:rsidRPr="00913F23" w:rsidRDefault="00913F23" w:rsidP="00913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Operating System</w:t>
      </w:r>
    </w:p>
    <w:p w:rsidR="00913F23" w:rsidRPr="00913F23" w:rsidRDefault="00913F23" w:rsidP="00913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3F23">
        <w:rPr>
          <w:rFonts w:ascii="Times New Roman" w:eastAsia="Times New Roman" w:hAnsi="Times New Roman" w:cs="Times New Roman"/>
          <w:b/>
          <w:bCs/>
          <w:sz w:val="24"/>
          <w:szCs w:val="24"/>
        </w:rPr>
        <w:t>Versions</w:t>
      </w:r>
    </w:p>
    <w:p w:rsidR="00913F23" w:rsidRDefault="00913F23" w:rsidP="00913F23">
      <w:pPr>
        <w:pStyle w:val="NormalWeb"/>
      </w:pPr>
      <w:r>
        <w:rPr>
          <w:rStyle w:val="Strong"/>
        </w:rPr>
        <w:t>Versions</w:t>
      </w:r>
      <w:r>
        <w:br/>
      </w:r>
      <w:proofErr w:type="gramStart"/>
      <w:r>
        <w:t>It</w:t>
      </w:r>
      <w:proofErr w:type="gramEnd"/>
      <w:r>
        <w:t xml:space="preserve"> is important to test the software applications in different versions of the software. There are two different types of version inspection.</w:t>
      </w:r>
    </w:p>
    <w:p w:rsidR="00913F23" w:rsidRDefault="00913F23" w:rsidP="00913F23">
      <w:pPr>
        <w:pStyle w:val="NormalWeb"/>
      </w:pPr>
      <w:r>
        <w:rPr>
          <w:rStyle w:val="Strong"/>
        </w:rPr>
        <w:t xml:space="preserve">Backward Compatibility Testing </w:t>
      </w:r>
      <w:r>
        <w:t>– Testing of the application or software in old or previous versions. It is also known as downward compatible.</w:t>
      </w:r>
    </w:p>
    <w:p w:rsidR="00913F23" w:rsidRDefault="00913F23" w:rsidP="00913F23">
      <w:pPr>
        <w:pStyle w:val="NormalWeb"/>
      </w:pPr>
      <w:r>
        <w:rPr>
          <w:rStyle w:val="Strong"/>
        </w:rPr>
        <w:t xml:space="preserve"> Forward Compatibility Testing </w:t>
      </w:r>
      <w:r>
        <w:t>-Testing of the application or software in new or upcoming versions. It is also known as forward compatible.</w:t>
      </w:r>
    </w:p>
    <w:p w:rsidR="00913F23" w:rsidRDefault="00913F23" w:rsidP="00913F23">
      <w:pPr>
        <w:autoSpaceDE w:val="0"/>
        <w:autoSpaceDN w:val="0"/>
        <w:adjustRightInd w:val="0"/>
        <w:spacing w:after="0" w:line="240" w:lineRule="auto"/>
        <w:rPr>
          <w:rFonts w:ascii="Times New Roman" w:hAnsi="Times New Roman" w:cs="Times New Roman"/>
          <w:sz w:val="48"/>
          <w:szCs w:val="48"/>
          <w:lang/>
        </w:rPr>
      </w:pPr>
      <w:r w:rsidRPr="00913F23">
        <w:rPr>
          <w:rFonts w:ascii="Times New Roman" w:hAnsi="Times New Roman" w:cs="Times New Roman"/>
          <w:sz w:val="48"/>
          <w:szCs w:val="48"/>
          <w:lang/>
        </w:rPr>
        <w:t>12</w:t>
      </w:r>
      <w:proofErr w:type="gramStart"/>
      <w:r w:rsidRPr="00913F23">
        <w:rPr>
          <w:rFonts w:ascii="Times New Roman" w:hAnsi="Times New Roman" w:cs="Times New Roman"/>
          <w:sz w:val="48"/>
          <w:szCs w:val="48"/>
          <w:lang/>
        </w:rPr>
        <w:t>.What</w:t>
      </w:r>
      <w:proofErr w:type="gramEnd"/>
      <w:r w:rsidRPr="00913F23">
        <w:rPr>
          <w:rFonts w:ascii="Times New Roman" w:hAnsi="Times New Roman" w:cs="Times New Roman"/>
          <w:sz w:val="48"/>
          <w:szCs w:val="48"/>
          <w:lang/>
        </w:rPr>
        <w:t xml:space="preserve"> is the difference between Load Testing and Performance Testing?</w:t>
      </w:r>
    </w:p>
    <w:p w:rsidR="00913F23" w:rsidRPr="00913F23" w:rsidRDefault="00913F23" w:rsidP="00913F23">
      <w:pPr>
        <w:autoSpaceDE w:val="0"/>
        <w:autoSpaceDN w:val="0"/>
        <w:adjustRightInd w:val="0"/>
        <w:spacing w:after="0" w:line="240" w:lineRule="auto"/>
        <w:rPr>
          <w:rFonts w:ascii="Times New Roman" w:hAnsi="Times New Roman" w:cs="Times New Roman"/>
          <w:sz w:val="24"/>
          <w:szCs w:val="24"/>
          <w:lang/>
        </w:rPr>
      </w:pPr>
    </w:p>
    <w:p w:rsidR="00913F23" w:rsidRDefault="00913F23" w:rsidP="00913F23">
      <w:pPr>
        <w:pStyle w:val="NormalWeb"/>
        <w:rPr>
          <w:lang/>
        </w:rPr>
      </w:pPr>
      <w:r>
        <w:rPr>
          <w:b/>
          <w:bCs/>
          <w:lang/>
        </w:rPr>
        <w:t>Load testing</w:t>
      </w:r>
      <w:r>
        <w:rPr>
          <w:lang/>
        </w:rPr>
        <w:t xml:space="preserve"> is related to volume of the data that </w:t>
      </w:r>
      <w:proofErr w:type="gramStart"/>
      <w:r>
        <w:rPr>
          <w:lang/>
        </w:rPr>
        <w:t>a software</w:t>
      </w:r>
      <w:proofErr w:type="gramEnd"/>
      <w:r>
        <w:rPr>
          <w:lang/>
        </w:rPr>
        <w:t xml:space="preserve"> can handle.</w:t>
      </w:r>
    </w:p>
    <w:p w:rsidR="00913F23" w:rsidRDefault="00913F23" w:rsidP="00913F23">
      <w:pPr>
        <w:autoSpaceDE w:val="0"/>
        <w:autoSpaceDN w:val="0"/>
        <w:adjustRightInd w:val="0"/>
        <w:spacing w:after="0" w:line="240" w:lineRule="auto"/>
        <w:rPr>
          <w:rFonts w:ascii="Times New Roman" w:hAnsi="Times New Roman" w:cs="Times New Roman"/>
          <w:sz w:val="24"/>
          <w:szCs w:val="24"/>
          <w:lang/>
        </w:rPr>
      </w:pPr>
      <w:proofErr w:type="gramStart"/>
      <w:r>
        <w:rPr>
          <w:rFonts w:ascii="Times New Roman" w:hAnsi="Times New Roman" w:cs="Times New Roman"/>
          <w:b/>
          <w:bCs/>
          <w:sz w:val="24"/>
          <w:szCs w:val="24"/>
          <w:lang/>
        </w:rPr>
        <w:t>performance</w:t>
      </w:r>
      <w:proofErr w:type="gramEnd"/>
      <w:r>
        <w:rPr>
          <w:rFonts w:ascii="Times New Roman" w:hAnsi="Times New Roman" w:cs="Times New Roman"/>
          <w:b/>
          <w:bCs/>
          <w:sz w:val="24"/>
          <w:szCs w:val="24"/>
          <w:lang/>
        </w:rPr>
        <w:t xml:space="preserve"> testing</w:t>
      </w:r>
      <w:r>
        <w:rPr>
          <w:rFonts w:ascii="Times New Roman" w:hAnsi="Times New Roman" w:cs="Times New Roman"/>
          <w:sz w:val="24"/>
          <w:szCs w:val="24"/>
          <w:lang/>
        </w:rPr>
        <w:t xml:space="preserve"> is related to speed that concentrates on peak load time, threshold, page-load time and responsiveness time.</w:t>
      </w:r>
    </w:p>
    <w:p w:rsidR="00913F23" w:rsidRDefault="00FD1FAC" w:rsidP="00913F23">
      <w:pPr>
        <w:pStyle w:val="NormalWeb"/>
        <w:rPr>
          <w:sz w:val="48"/>
          <w:szCs w:val="48"/>
          <w:lang/>
        </w:rPr>
      </w:pPr>
      <w:r w:rsidRPr="00FD1FAC">
        <w:rPr>
          <w:sz w:val="48"/>
          <w:szCs w:val="48"/>
        </w:rPr>
        <w:t>13.</w:t>
      </w:r>
      <w:r w:rsidRPr="00FD1FAC">
        <w:rPr>
          <w:sz w:val="48"/>
          <w:szCs w:val="48"/>
          <w:lang/>
        </w:rPr>
        <w:t xml:space="preserve"> What is the difference between Load Testing and Stress Testing?</w:t>
      </w:r>
    </w:p>
    <w:p w:rsidR="00A11218" w:rsidRPr="00A11218" w:rsidRDefault="00A11218" w:rsidP="00A112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1218">
        <w:rPr>
          <w:rFonts w:ascii="Times New Roman" w:eastAsia="Times New Roman" w:hAnsi="Times New Roman" w:cs="Times New Roman"/>
          <w:sz w:val="24"/>
          <w:szCs w:val="24"/>
        </w:rPr>
        <w:lastRenderedPageBreak/>
        <w:t xml:space="preserve">Testing the app with maximum number of user and input is defined as </w:t>
      </w:r>
      <w:r w:rsidRPr="00A11218">
        <w:rPr>
          <w:rFonts w:ascii="Times New Roman" w:eastAsia="Times New Roman" w:hAnsi="Times New Roman" w:cs="Times New Roman"/>
          <w:b/>
          <w:bCs/>
          <w:sz w:val="24"/>
          <w:szCs w:val="24"/>
        </w:rPr>
        <w:t>load testing.</w:t>
      </w:r>
      <w:r w:rsidRPr="00A11218">
        <w:rPr>
          <w:rFonts w:ascii="Times New Roman" w:eastAsia="Times New Roman" w:hAnsi="Times New Roman" w:cs="Times New Roman"/>
          <w:sz w:val="24"/>
          <w:szCs w:val="24"/>
        </w:rPr>
        <w:t xml:space="preserve"> While testing the app with more than maximum number of user and input is defined as </w:t>
      </w:r>
      <w:r w:rsidRPr="00A11218">
        <w:rPr>
          <w:rFonts w:ascii="Times New Roman" w:eastAsia="Times New Roman" w:hAnsi="Times New Roman" w:cs="Times New Roman"/>
          <w:b/>
          <w:bCs/>
          <w:sz w:val="24"/>
          <w:szCs w:val="24"/>
        </w:rPr>
        <w:t>stress testing</w:t>
      </w:r>
      <w:r w:rsidRPr="00A11218">
        <w:rPr>
          <w:rFonts w:ascii="Times New Roman" w:eastAsia="Times New Roman" w:hAnsi="Times New Roman" w:cs="Times New Roman"/>
          <w:sz w:val="24"/>
          <w:szCs w:val="24"/>
        </w:rPr>
        <w:t>.</w:t>
      </w:r>
    </w:p>
    <w:p w:rsidR="00A11218" w:rsidRPr="00A11218" w:rsidRDefault="00A11218" w:rsidP="00A11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1218">
        <w:rPr>
          <w:rFonts w:ascii="Times New Roman" w:eastAsia="Times New Roman" w:hAnsi="Times New Roman" w:cs="Times New Roman"/>
          <w:b/>
          <w:bCs/>
          <w:sz w:val="24"/>
          <w:szCs w:val="24"/>
        </w:rPr>
        <w:t>In Load testing we</w:t>
      </w:r>
      <w:r w:rsidRPr="00A11218">
        <w:rPr>
          <w:rFonts w:ascii="Times New Roman" w:eastAsia="Times New Roman" w:hAnsi="Times New Roman" w:cs="Times New Roman"/>
          <w:sz w:val="24"/>
          <w:szCs w:val="24"/>
        </w:rPr>
        <w:t xml:space="preserve"> measure the system performance based on a volume of users</w:t>
      </w:r>
      <w:r w:rsidRPr="00A11218">
        <w:rPr>
          <w:rFonts w:ascii="Times New Roman" w:eastAsia="Times New Roman" w:hAnsi="Times New Roman" w:cs="Times New Roman"/>
          <w:b/>
          <w:bCs/>
          <w:sz w:val="24"/>
          <w:szCs w:val="24"/>
        </w:rPr>
        <w:t>.</w:t>
      </w:r>
    </w:p>
    <w:p w:rsidR="00A11218" w:rsidRDefault="00A11218" w:rsidP="00A112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1218">
        <w:rPr>
          <w:rFonts w:ascii="Times New Roman" w:eastAsia="Times New Roman" w:hAnsi="Times New Roman" w:cs="Times New Roman"/>
          <w:b/>
          <w:bCs/>
          <w:sz w:val="24"/>
          <w:szCs w:val="24"/>
        </w:rPr>
        <w:t xml:space="preserve"> While in Stress testing</w:t>
      </w:r>
      <w:r w:rsidRPr="00A11218">
        <w:rPr>
          <w:rFonts w:ascii="Times New Roman" w:eastAsia="Times New Roman" w:hAnsi="Times New Roman" w:cs="Times New Roman"/>
          <w:sz w:val="24"/>
          <w:szCs w:val="24"/>
        </w:rPr>
        <w:t xml:space="preserve"> </w:t>
      </w:r>
      <w:r w:rsidRPr="00A11218">
        <w:rPr>
          <w:rFonts w:ascii="Times New Roman" w:eastAsia="Times New Roman" w:hAnsi="Times New Roman" w:cs="Times New Roman"/>
          <w:b/>
          <w:bCs/>
          <w:sz w:val="24"/>
          <w:szCs w:val="24"/>
        </w:rPr>
        <w:t>we</w:t>
      </w:r>
      <w:r w:rsidRPr="00A11218">
        <w:rPr>
          <w:rFonts w:ascii="Times New Roman" w:eastAsia="Times New Roman" w:hAnsi="Times New Roman" w:cs="Times New Roman"/>
          <w:sz w:val="24"/>
          <w:szCs w:val="24"/>
        </w:rPr>
        <w:t xml:space="preserve"> measure the breakpoint of a system</w:t>
      </w:r>
    </w:p>
    <w:p w:rsidR="00A11218" w:rsidRDefault="00A11218" w:rsidP="00A11218">
      <w:pPr>
        <w:spacing w:before="100" w:beforeAutospacing="1" w:after="100" w:afterAutospacing="1" w:line="240" w:lineRule="auto"/>
        <w:rPr>
          <w:rFonts w:ascii="Times New Roman" w:hAnsi="Times New Roman" w:cs="Times New Roman"/>
          <w:sz w:val="48"/>
          <w:szCs w:val="48"/>
          <w:lang/>
        </w:rPr>
      </w:pPr>
      <w:r w:rsidRPr="00A11218">
        <w:rPr>
          <w:rFonts w:ascii="Times New Roman" w:hAnsi="Times New Roman" w:cs="Times New Roman"/>
          <w:sz w:val="48"/>
          <w:szCs w:val="48"/>
          <w:lang/>
        </w:rPr>
        <w:t>14</w:t>
      </w:r>
      <w:proofErr w:type="gramStart"/>
      <w:r w:rsidRPr="00A11218">
        <w:rPr>
          <w:rFonts w:ascii="Times New Roman" w:hAnsi="Times New Roman" w:cs="Times New Roman"/>
          <w:sz w:val="48"/>
          <w:szCs w:val="48"/>
          <w:lang/>
        </w:rPr>
        <w:t>.Explain</w:t>
      </w:r>
      <w:proofErr w:type="gramEnd"/>
      <w:r w:rsidRPr="00A11218">
        <w:rPr>
          <w:rFonts w:ascii="Times New Roman" w:hAnsi="Times New Roman" w:cs="Times New Roman"/>
          <w:sz w:val="48"/>
          <w:szCs w:val="48"/>
          <w:lang/>
        </w:rPr>
        <w:t xml:space="preserve"> the concept of recove</w:t>
      </w:r>
      <w:r>
        <w:rPr>
          <w:rFonts w:ascii="Times New Roman" w:hAnsi="Times New Roman" w:cs="Times New Roman"/>
          <w:sz w:val="48"/>
          <w:szCs w:val="48"/>
          <w:lang/>
        </w:rPr>
        <w:t>ry testing with help of example?</w:t>
      </w:r>
    </w:p>
    <w:p w:rsidR="00A11218" w:rsidRDefault="001905CC" w:rsidP="00A11218">
      <w:pPr>
        <w:spacing w:before="100" w:beforeAutospacing="1" w:after="100" w:afterAutospacing="1" w:line="240" w:lineRule="auto"/>
      </w:pPr>
      <w:r w:rsidRPr="001905CC">
        <w:rPr>
          <w:b/>
          <w:sz w:val="32"/>
          <w:szCs w:val="32"/>
        </w:rPr>
        <w:t>Recovery Testing</w:t>
      </w:r>
      <w:r>
        <w:t xml:space="preserve"> is performed to determine whether operations can be continued after a disaster or after the integrity of the system has been lost.</w:t>
      </w:r>
      <w:r w:rsidRPr="001905CC">
        <w:t xml:space="preserve"> </w:t>
      </w:r>
      <w:r>
        <w:t>The purpose of recovery testing is to verify the system’s ability to recover from varying points of failure.</w:t>
      </w:r>
    </w:p>
    <w:p w:rsidR="001905CC" w:rsidRDefault="001905CC" w:rsidP="00A11218">
      <w:pPr>
        <w:spacing w:before="100" w:beforeAutospacing="1" w:after="100" w:afterAutospacing="1" w:line="240" w:lineRule="auto"/>
      </w:pPr>
      <w:r>
        <w:t>For example: When an application is receiving data from a network, unplug the connecting cable. After some time, plug the cable back in and analyze the application’s ability to continue receiving data from the point at which the network connection was broken</w:t>
      </w:r>
    </w:p>
    <w:p w:rsidR="001905CC" w:rsidRPr="001905CC" w:rsidRDefault="001905CC" w:rsidP="001905CC">
      <w:pPr>
        <w:autoSpaceDE w:val="0"/>
        <w:autoSpaceDN w:val="0"/>
        <w:adjustRightInd w:val="0"/>
        <w:spacing w:after="0" w:line="240" w:lineRule="auto"/>
        <w:rPr>
          <w:rFonts w:ascii="Times New Roman" w:hAnsi="Times New Roman" w:cs="Times New Roman"/>
          <w:sz w:val="48"/>
          <w:szCs w:val="48"/>
          <w:lang/>
        </w:rPr>
      </w:pPr>
      <w:r w:rsidRPr="001905CC">
        <w:rPr>
          <w:rFonts w:ascii="Times New Roman" w:hAnsi="Times New Roman" w:cs="Times New Roman"/>
          <w:sz w:val="48"/>
          <w:szCs w:val="48"/>
          <w:lang/>
        </w:rPr>
        <w:t>15</w:t>
      </w:r>
      <w:proofErr w:type="gramStart"/>
      <w:r w:rsidRPr="001905CC">
        <w:rPr>
          <w:rFonts w:ascii="Times New Roman" w:hAnsi="Times New Roman" w:cs="Times New Roman"/>
          <w:sz w:val="48"/>
          <w:szCs w:val="48"/>
          <w:lang/>
        </w:rPr>
        <w:t>.How</w:t>
      </w:r>
      <w:proofErr w:type="gramEnd"/>
      <w:r w:rsidRPr="001905CC">
        <w:rPr>
          <w:rFonts w:ascii="Times New Roman" w:hAnsi="Times New Roman" w:cs="Times New Roman"/>
          <w:sz w:val="48"/>
          <w:szCs w:val="48"/>
          <w:lang/>
        </w:rPr>
        <w:t xml:space="preserve"> much time the s/w will</w:t>
      </w:r>
      <w:r>
        <w:rPr>
          <w:rFonts w:ascii="Times New Roman" w:hAnsi="Times New Roman" w:cs="Times New Roman"/>
          <w:sz w:val="48"/>
          <w:szCs w:val="48"/>
          <w:lang/>
        </w:rPr>
        <w:t xml:space="preserve"> take to recover after crashes?</w:t>
      </w:r>
    </w:p>
    <w:p w:rsidR="001905CC" w:rsidRDefault="001905CC" w:rsidP="001905CC">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There are three types:</w:t>
      </w:r>
    </w:p>
    <w:p w:rsidR="001905CC" w:rsidRDefault="001905CC" w:rsidP="001905CC">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1. Mean time to failure that is when the first failure occurred.</w:t>
      </w:r>
    </w:p>
    <w:p w:rsidR="001905CC" w:rsidRDefault="001905CC" w:rsidP="001905CC">
      <w:pPr>
        <w:autoSpaceDE w:val="0"/>
        <w:autoSpaceDN w:val="0"/>
        <w:adjustRightInd w:val="0"/>
        <w:spacing w:after="0" w:line="240" w:lineRule="auto"/>
        <w:rPr>
          <w:rFonts w:ascii="Times New Roman" w:hAnsi="Times New Roman" w:cs="Times New Roman"/>
          <w:sz w:val="24"/>
          <w:szCs w:val="24"/>
          <w:lang/>
        </w:rPr>
      </w:pPr>
      <w:proofErr w:type="gramStart"/>
      <w:r>
        <w:rPr>
          <w:rFonts w:ascii="Times New Roman" w:hAnsi="Times New Roman" w:cs="Times New Roman"/>
          <w:sz w:val="24"/>
          <w:szCs w:val="24"/>
          <w:lang/>
        </w:rPr>
        <w:t>2.Mean</w:t>
      </w:r>
      <w:proofErr w:type="gramEnd"/>
      <w:r>
        <w:rPr>
          <w:rFonts w:ascii="Times New Roman" w:hAnsi="Times New Roman" w:cs="Times New Roman"/>
          <w:sz w:val="24"/>
          <w:szCs w:val="24"/>
          <w:lang/>
        </w:rPr>
        <w:t xml:space="preserve"> time to Repair that is how much time it has taken from reporting of an error to resolving that error.</w:t>
      </w:r>
    </w:p>
    <w:p w:rsidR="001905CC" w:rsidRDefault="001905CC" w:rsidP="001905CC">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sz w:val="24"/>
          <w:szCs w:val="24"/>
          <w:lang/>
        </w:rPr>
        <w:t>3. Mean time between failures</w:t>
      </w:r>
    </w:p>
    <w:p w:rsidR="001905CC" w:rsidRDefault="001905CC" w:rsidP="001905CC">
      <w:pPr>
        <w:autoSpaceDE w:val="0"/>
        <w:autoSpaceDN w:val="0"/>
        <w:adjustRightInd w:val="0"/>
        <w:spacing w:after="0" w:line="240" w:lineRule="auto"/>
        <w:rPr>
          <w:rFonts w:ascii="Times New Roman" w:hAnsi="Times New Roman" w:cs="Times New Roman"/>
          <w:sz w:val="24"/>
          <w:szCs w:val="24"/>
          <w:lang/>
        </w:rPr>
      </w:pPr>
    </w:p>
    <w:p w:rsidR="001905CC" w:rsidRPr="001905CC" w:rsidRDefault="001905CC" w:rsidP="001905CC">
      <w:pPr>
        <w:autoSpaceDE w:val="0"/>
        <w:autoSpaceDN w:val="0"/>
        <w:adjustRightInd w:val="0"/>
        <w:spacing w:after="0" w:line="240" w:lineRule="auto"/>
        <w:rPr>
          <w:rFonts w:ascii="Times New Roman" w:hAnsi="Times New Roman" w:cs="Times New Roman"/>
          <w:sz w:val="48"/>
          <w:szCs w:val="48"/>
          <w:lang/>
        </w:rPr>
      </w:pPr>
      <w:r>
        <w:rPr>
          <w:rFonts w:ascii="Times New Roman" w:hAnsi="Times New Roman" w:cs="Times New Roman"/>
          <w:sz w:val="24"/>
          <w:szCs w:val="24"/>
          <w:lang/>
        </w:rPr>
        <w:t xml:space="preserve"> </w:t>
      </w:r>
      <w:r w:rsidRPr="001905CC">
        <w:rPr>
          <w:rFonts w:ascii="Times New Roman" w:hAnsi="Times New Roman" w:cs="Times New Roman"/>
          <w:sz w:val="48"/>
          <w:szCs w:val="48"/>
          <w:lang/>
        </w:rPr>
        <w:t xml:space="preserve">16. </w:t>
      </w:r>
      <w:proofErr w:type="gramStart"/>
      <w:r w:rsidRPr="001905CC">
        <w:rPr>
          <w:rFonts w:ascii="Times New Roman" w:hAnsi="Times New Roman" w:cs="Times New Roman"/>
          <w:sz w:val="48"/>
          <w:szCs w:val="48"/>
          <w:lang/>
        </w:rPr>
        <w:t>how</w:t>
      </w:r>
      <w:proofErr w:type="gramEnd"/>
      <w:r w:rsidRPr="001905CC">
        <w:rPr>
          <w:rFonts w:ascii="Times New Roman" w:hAnsi="Times New Roman" w:cs="Times New Roman"/>
          <w:sz w:val="48"/>
          <w:szCs w:val="48"/>
          <w:lang/>
        </w:rPr>
        <w:t xml:space="preserve"> much time the error took from the first failure to occur?</w:t>
      </w:r>
    </w:p>
    <w:p w:rsidR="001905CC" w:rsidRDefault="001905CC" w:rsidP="001905CC">
      <w:pPr>
        <w:autoSpaceDE w:val="0"/>
        <w:autoSpaceDN w:val="0"/>
        <w:adjustRightInd w:val="0"/>
        <w:spacing w:after="0" w:line="240" w:lineRule="auto"/>
        <w:rPr>
          <w:rFonts w:ascii="Times New Roman" w:hAnsi="Times New Roman" w:cs="Times New Roman"/>
          <w:sz w:val="24"/>
          <w:szCs w:val="24"/>
          <w:lang/>
        </w:rPr>
      </w:pPr>
    </w:p>
    <w:p w:rsidR="001905CC" w:rsidRDefault="001905CC" w:rsidP="001905CC">
      <w:pPr>
        <w:autoSpaceDE w:val="0"/>
        <w:autoSpaceDN w:val="0"/>
        <w:adjustRightInd w:val="0"/>
        <w:spacing w:after="0" w:line="240" w:lineRule="auto"/>
        <w:rPr>
          <w:rFonts w:ascii="Verdana" w:hAnsi="Verdana"/>
          <w:sz w:val="20"/>
          <w:szCs w:val="20"/>
        </w:rPr>
      </w:pPr>
      <w:r>
        <w:rPr>
          <w:rFonts w:ascii="Verdana" w:hAnsi="Verdana"/>
          <w:b/>
          <w:bCs/>
          <w:sz w:val="20"/>
          <w:szCs w:val="20"/>
        </w:rPr>
        <w:t>MTBF</w:t>
      </w:r>
      <w:r>
        <w:rPr>
          <w:rFonts w:ascii="Verdana" w:hAnsi="Verdana"/>
          <w:sz w:val="20"/>
          <w:szCs w:val="20"/>
        </w:rPr>
        <w:t>: Mean Time between Failures. This average time excludes the time spent waiting for repair, being repaired, being re-qualified, and other downing events such as inspections and preventive maintenance and so on; it is intended to measure only the time a system is available and operating.</w:t>
      </w:r>
    </w:p>
    <w:p w:rsidR="00881BCC" w:rsidRDefault="00881BCC" w:rsidP="001905CC">
      <w:pPr>
        <w:autoSpaceDE w:val="0"/>
        <w:autoSpaceDN w:val="0"/>
        <w:adjustRightInd w:val="0"/>
        <w:spacing w:after="0" w:line="240" w:lineRule="auto"/>
        <w:rPr>
          <w:rFonts w:ascii="Times New Roman" w:hAnsi="Times New Roman" w:cs="Times New Roman"/>
          <w:sz w:val="24"/>
          <w:szCs w:val="24"/>
          <w:lang/>
        </w:rPr>
      </w:pPr>
    </w:p>
    <w:p w:rsidR="00881BCC" w:rsidRDefault="00881BCC" w:rsidP="00881BCC">
      <w:pPr>
        <w:autoSpaceDE w:val="0"/>
        <w:autoSpaceDN w:val="0"/>
        <w:adjustRightInd w:val="0"/>
        <w:spacing w:after="0" w:line="240" w:lineRule="auto"/>
        <w:rPr>
          <w:rFonts w:ascii="Times New Roman" w:hAnsi="Times New Roman" w:cs="Times New Roman"/>
          <w:sz w:val="24"/>
          <w:szCs w:val="24"/>
          <w:lang/>
        </w:rPr>
      </w:pPr>
      <w:r w:rsidRPr="00881BCC">
        <w:rPr>
          <w:rFonts w:ascii="Times New Roman" w:hAnsi="Times New Roman" w:cs="Times New Roman"/>
          <w:bCs/>
          <w:sz w:val="48"/>
          <w:szCs w:val="48"/>
          <w:lang/>
        </w:rPr>
        <w:t>17</w:t>
      </w:r>
      <w:proofErr w:type="gramStart"/>
      <w:r w:rsidRPr="00881BCC">
        <w:rPr>
          <w:rFonts w:ascii="Times New Roman" w:hAnsi="Times New Roman" w:cs="Times New Roman"/>
          <w:bCs/>
          <w:sz w:val="48"/>
          <w:szCs w:val="48"/>
          <w:lang/>
        </w:rPr>
        <w:t>.A</w:t>
      </w:r>
      <w:proofErr w:type="gramEnd"/>
      <w:r w:rsidRPr="00881BCC">
        <w:rPr>
          <w:rFonts w:ascii="Times New Roman" w:hAnsi="Times New Roman" w:cs="Times New Roman"/>
          <w:bCs/>
          <w:sz w:val="48"/>
          <w:szCs w:val="48"/>
          <w:lang/>
        </w:rPr>
        <w:t xml:space="preserve"> regression test:</w:t>
      </w:r>
      <w:r>
        <w:rPr>
          <w:rFonts w:ascii="Times New Roman" w:hAnsi="Times New Roman" w:cs="Times New Roman"/>
          <w:sz w:val="24"/>
          <w:szCs w:val="24"/>
          <w:lang/>
        </w:rPr>
        <w:br/>
        <w:t>a. Will always be automated</w:t>
      </w:r>
      <w:r>
        <w:rPr>
          <w:rFonts w:ascii="Times New Roman" w:hAnsi="Times New Roman" w:cs="Times New Roman"/>
          <w:sz w:val="24"/>
          <w:szCs w:val="24"/>
          <w:lang/>
        </w:rPr>
        <w:br/>
        <w:t xml:space="preserve">b. </w:t>
      </w:r>
      <w:r>
        <w:rPr>
          <w:rFonts w:ascii="Times New Roman" w:hAnsi="Times New Roman" w:cs="Times New Roman"/>
          <w:sz w:val="24"/>
          <w:szCs w:val="24"/>
          <w:highlight w:val="yellow"/>
          <w:lang/>
        </w:rPr>
        <w:t>Will help ensure unchanged areas of the software have not been affected</w:t>
      </w:r>
      <w:r>
        <w:rPr>
          <w:rFonts w:ascii="Times New Roman" w:hAnsi="Times New Roman" w:cs="Times New Roman"/>
          <w:sz w:val="24"/>
          <w:szCs w:val="24"/>
          <w:lang/>
        </w:rPr>
        <w:br/>
        <w:t>c. Will help ensure changed areas of the software have not been affected</w:t>
      </w:r>
      <w:r>
        <w:rPr>
          <w:rFonts w:ascii="Times New Roman" w:hAnsi="Times New Roman" w:cs="Times New Roman"/>
          <w:sz w:val="24"/>
          <w:szCs w:val="24"/>
          <w:lang/>
        </w:rPr>
        <w:br/>
        <w:t xml:space="preserve">d. Can only be run during user acceptance testing </w:t>
      </w:r>
    </w:p>
    <w:p w:rsidR="00881BCC" w:rsidRDefault="00881BCC" w:rsidP="00881BCC">
      <w:pPr>
        <w:autoSpaceDE w:val="0"/>
        <w:autoSpaceDN w:val="0"/>
        <w:adjustRightInd w:val="0"/>
        <w:spacing w:after="0" w:line="240" w:lineRule="auto"/>
        <w:rPr>
          <w:rFonts w:ascii="Times New Roman" w:hAnsi="Times New Roman" w:cs="Times New Roman"/>
          <w:sz w:val="24"/>
          <w:szCs w:val="24"/>
          <w:lang/>
        </w:rPr>
      </w:pPr>
      <w:r w:rsidRPr="00881BCC">
        <w:rPr>
          <w:rFonts w:ascii="Times New Roman" w:hAnsi="Times New Roman" w:cs="Times New Roman"/>
          <w:bCs/>
          <w:sz w:val="48"/>
          <w:szCs w:val="48"/>
          <w:lang/>
        </w:rPr>
        <w:lastRenderedPageBreak/>
        <w:t>18</w:t>
      </w:r>
      <w:proofErr w:type="gramStart"/>
      <w:r w:rsidRPr="00881BCC">
        <w:rPr>
          <w:rFonts w:ascii="Times New Roman" w:hAnsi="Times New Roman" w:cs="Times New Roman"/>
          <w:bCs/>
          <w:sz w:val="48"/>
          <w:szCs w:val="48"/>
          <w:lang/>
        </w:rPr>
        <w:t>.Which</w:t>
      </w:r>
      <w:proofErr w:type="gramEnd"/>
      <w:r w:rsidRPr="00881BCC">
        <w:rPr>
          <w:rFonts w:ascii="Times New Roman" w:hAnsi="Times New Roman" w:cs="Times New Roman"/>
          <w:bCs/>
          <w:sz w:val="48"/>
          <w:szCs w:val="48"/>
          <w:lang/>
        </w:rPr>
        <w:t xml:space="preserve"> of the following statements about component testing is not true?</w:t>
      </w:r>
      <w:r>
        <w:rPr>
          <w:rFonts w:ascii="Times New Roman" w:hAnsi="Times New Roman" w:cs="Times New Roman"/>
          <w:sz w:val="24"/>
          <w:szCs w:val="24"/>
          <w:lang/>
        </w:rPr>
        <w:br/>
        <w:t xml:space="preserve">a. </w:t>
      </w:r>
      <w:r>
        <w:rPr>
          <w:rFonts w:ascii="Times New Roman" w:hAnsi="Times New Roman" w:cs="Times New Roman"/>
          <w:sz w:val="24"/>
          <w:szCs w:val="24"/>
          <w:highlight w:val="yellow"/>
          <w:lang/>
        </w:rPr>
        <w:t>Component testing should be performed by development</w:t>
      </w:r>
      <w:r>
        <w:rPr>
          <w:rFonts w:ascii="Times New Roman" w:hAnsi="Times New Roman" w:cs="Times New Roman"/>
          <w:sz w:val="24"/>
          <w:szCs w:val="24"/>
          <w:lang/>
        </w:rPr>
        <w:br/>
        <w:t xml:space="preserve">b. Component testing is also </w:t>
      </w:r>
      <w:proofErr w:type="spellStart"/>
      <w:r>
        <w:rPr>
          <w:rFonts w:ascii="Times New Roman" w:hAnsi="Times New Roman" w:cs="Times New Roman"/>
          <w:sz w:val="24"/>
          <w:szCs w:val="24"/>
          <w:lang/>
        </w:rPr>
        <w:t>know</w:t>
      </w:r>
      <w:proofErr w:type="spellEnd"/>
      <w:r>
        <w:rPr>
          <w:rFonts w:ascii="Times New Roman" w:hAnsi="Times New Roman" w:cs="Times New Roman"/>
          <w:sz w:val="24"/>
          <w:szCs w:val="24"/>
          <w:lang/>
        </w:rPr>
        <w:t xml:space="preserve"> as isolation or module testing</w:t>
      </w:r>
      <w:r>
        <w:rPr>
          <w:rFonts w:ascii="Times New Roman" w:hAnsi="Times New Roman" w:cs="Times New Roman"/>
          <w:sz w:val="24"/>
          <w:szCs w:val="24"/>
          <w:lang/>
        </w:rPr>
        <w:br/>
        <w:t>c. Component testing should have completion criteria planned</w:t>
      </w:r>
      <w:r>
        <w:rPr>
          <w:rFonts w:ascii="Times New Roman" w:hAnsi="Times New Roman" w:cs="Times New Roman"/>
          <w:sz w:val="24"/>
          <w:szCs w:val="24"/>
          <w:lang/>
        </w:rPr>
        <w:br/>
        <w:t xml:space="preserve">d. Component testing does not involve regression testing </w:t>
      </w:r>
    </w:p>
    <w:p w:rsidR="00881BCC" w:rsidRDefault="00881BCC" w:rsidP="00881BCC">
      <w:pPr>
        <w:autoSpaceDE w:val="0"/>
        <w:autoSpaceDN w:val="0"/>
        <w:adjustRightInd w:val="0"/>
        <w:spacing w:after="0" w:line="240" w:lineRule="auto"/>
        <w:rPr>
          <w:rFonts w:ascii="Times New Roman" w:hAnsi="Times New Roman" w:cs="Times New Roman"/>
          <w:sz w:val="24"/>
          <w:szCs w:val="24"/>
          <w:lang/>
        </w:rPr>
      </w:pPr>
    </w:p>
    <w:p w:rsidR="00881BCC" w:rsidRDefault="00881BCC" w:rsidP="00881BCC">
      <w:pPr>
        <w:autoSpaceDE w:val="0"/>
        <w:autoSpaceDN w:val="0"/>
        <w:adjustRightInd w:val="0"/>
        <w:spacing w:after="0" w:line="240" w:lineRule="auto"/>
        <w:rPr>
          <w:rFonts w:ascii="Times New Roman" w:hAnsi="Times New Roman" w:cs="Times New Roman"/>
          <w:sz w:val="24"/>
          <w:szCs w:val="24"/>
          <w:lang/>
        </w:rPr>
      </w:pPr>
      <w:r w:rsidRPr="00881BCC">
        <w:rPr>
          <w:rFonts w:ascii="Times New Roman" w:hAnsi="Times New Roman" w:cs="Times New Roman"/>
          <w:bCs/>
          <w:sz w:val="48"/>
          <w:szCs w:val="48"/>
          <w:lang/>
        </w:rPr>
        <w:t>19</w:t>
      </w:r>
      <w:proofErr w:type="gramStart"/>
      <w:r w:rsidRPr="00881BCC">
        <w:rPr>
          <w:rFonts w:ascii="Times New Roman" w:hAnsi="Times New Roman" w:cs="Times New Roman"/>
          <w:bCs/>
          <w:sz w:val="48"/>
          <w:szCs w:val="48"/>
          <w:lang/>
        </w:rPr>
        <w:t>.Software</w:t>
      </w:r>
      <w:proofErr w:type="gramEnd"/>
      <w:r w:rsidRPr="00881BCC">
        <w:rPr>
          <w:rFonts w:ascii="Times New Roman" w:hAnsi="Times New Roman" w:cs="Times New Roman"/>
          <w:bCs/>
          <w:sz w:val="48"/>
          <w:szCs w:val="48"/>
          <w:lang/>
        </w:rPr>
        <w:t xml:space="preserve"> testing accounts to what percent of software development costs?</w:t>
      </w:r>
      <w:r>
        <w:rPr>
          <w:rFonts w:ascii="Times New Roman" w:hAnsi="Times New Roman" w:cs="Times New Roman"/>
          <w:sz w:val="24"/>
          <w:szCs w:val="24"/>
          <w:lang/>
        </w:rPr>
        <w:br/>
      </w:r>
      <w:proofErr w:type="gramStart"/>
      <w:r>
        <w:rPr>
          <w:rFonts w:ascii="Times New Roman" w:hAnsi="Times New Roman" w:cs="Times New Roman"/>
          <w:sz w:val="24"/>
          <w:szCs w:val="24"/>
          <w:lang/>
        </w:rPr>
        <w:t>a. 10</w:t>
      </w:r>
      <w:proofErr w:type="gramEnd"/>
      <w:r>
        <w:rPr>
          <w:rFonts w:ascii="Times New Roman" w:hAnsi="Times New Roman" w:cs="Times New Roman"/>
          <w:sz w:val="24"/>
          <w:szCs w:val="24"/>
          <w:lang/>
        </w:rPr>
        <w:t>-20</w:t>
      </w:r>
      <w:r>
        <w:rPr>
          <w:rFonts w:ascii="Times New Roman" w:hAnsi="Times New Roman" w:cs="Times New Roman"/>
          <w:sz w:val="24"/>
          <w:szCs w:val="24"/>
          <w:lang/>
        </w:rPr>
        <w:br/>
        <w:t xml:space="preserve">b. </w:t>
      </w:r>
      <w:r>
        <w:rPr>
          <w:rFonts w:ascii="Times New Roman" w:hAnsi="Times New Roman" w:cs="Times New Roman"/>
          <w:sz w:val="24"/>
          <w:szCs w:val="24"/>
          <w:highlight w:val="yellow"/>
          <w:lang/>
        </w:rPr>
        <w:t>40-50</w:t>
      </w:r>
      <w:r>
        <w:rPr>
          <w:rFonts w:ascii="Times New Roman" w:hAnsi="Times New Roman" w:cs="Times New Roman"/>
          <w:sz w:val="24"/>
          <w:szCs w:val="24"/>
          <w:lang/>
        </w:rPr>
        <w:br/>
        <w:t>c. 70-80</w:t>
      </w:r>
      <w:r>
        <w:rPr>
          <w:rFonts w:ascii="Times New Roman" w:hAnsi="Times New Roman" w:cs="Times New Roman"/>
          <w:sz w:val="24"/>
          <w:szCs w:val="24"/>
          <w:lang/>
        </w:rPr>
        <w:br/>
        <w:t xml:space="preserve">d. 5-10 </w:t>
      </w:r>
    </w:p>
    <w:p w:rsidR="001905CC" w:rsidRDefault="00881BCC" w:rsidP="00A11218">
      <w:pPr>
        <w:spacing w:before="100" w:beforeAutospacing="1" w:after="100" w:afterAutospacing="1" w:line="240" w:lineRule="auto"/>
        <w:rPr>
          <w:rFonts w:ascii="Times New Roman" w:hAnsi="Times New Roman" w:cs="Times New Roman"/>
          <w:sz w:val="48"/>
          <w:szCs w:val="48"/>
          <w:lang/>
        </w:rPr>
      </w:pPr>
      <w:r w:rsidRPr="00881BCC">
        <w:rPr>
          <w:rFonts w:ascii="Times New Roman" w:hAnsi="Times New Roman" w:cs="Times New Roman"/>
          <w:sz w:val="48"/>
          <w:szCs w:val="48"/>
          <w:lang/>
        </w:rPr>
        <w:t>20</w:t>
      </w:r>
      <w:proofErr w:type="gramStart"/>
      <w:r w:rsidRPr="00881BCC">
        <w:rPr>
          <w:rFonts w:ascii="Times New Roman" w:hAnsi="Times New Roman" w:cs="Times New Roman"/>
          <w:sz w:val="48"/>
          <w:szCs w:val="48"/>
          <w:lang/>
        </w:rPr>
        <w:t>.What</w:t>
      </w:r>
      <w:proofErr w:type="gramEnd"/>
      <w:r w:rsidRPr="00881BCC">
        <w:rPr>
          <w:rFonts w:ascii="Times New Roman" w:hAnsi="Times New Roman" w:cs="Times New Roman"/>
          <w:sz w:val="48"/>
          <w:szCs w:val="48"/>
          <w:lang/>
        </w:rPr>
        <w:t xml:space="preserve"> is Comparison Testing?</w:t>
      </w:r>
    </w:p>
    <w:p w:rsidR="00881BCC" w:rsidRDefault="00881BCC" w:rsidP="00A11218">
      <w:pPr>
        <w:spacing w:before="100" w:beforeAutospacing="1" w:after="100" w:afterAutospacing="1" w:line="240" w:lineRule="auto"/>
      </w:pPr>
      <w:r>
        <w:t>Comparison testing can help test engineers to understand strength and weakness of the software product with others. The approach of comparison testing involves comparing files and folders concurrently.</w:t>
      </w:r>
    </w:p>
    <w:p w:rsidR="00881BCC" w:rsidRPr="00881BCC" w:rsidRDefault="00881BCC" w:rsidP="00881BCC">
      <w:p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sz w:val="24"/>
          <w:szCs w:val="24"/>
        </w:rPr>
        <w:t xml:space="preserve">A comparison testing can be carried out in two ways </w:t>
      </w:r>
    </w:p>
    <w:p w:rsidR="00881BCC" w:rsidRPr="00881BCC" w:rsidRDefault="00881BCC" w:rsidP="00881B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b/>
          <w:bCs/>
          <w:sz w:val="24"/>
          <w:szCs w:val="24"/>
        </w:rPr>
        <w:t>Direct comparison testing</w:t>
      </w:r>
      <w:r w:rsidRPr="00881BCC">
        <w:rPr>
          <w:rFonts w:ascii="Times New Roman" w:eastAsia="Times New Roman" w:hAnsi="Times New Roman" w:cs="Times New Roman"/>
          <w:sz w:val="24"/>
          <w:szCs w:val="24"/>
        </w:rPr>
        <w:t>: It is a testing of particular parts of each site against each other. Usually, multiple sites are compared side by side.</w:t>
      </w:r>
    </w:p>
    <w:p w:rsidR="00881BCC" w:rsidRPr="00881BCC" w:rsidRDefault="00881BCC" w:rsidP="00881B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b/>
          <w:bCs/>
          <w:sz w:val="24"/>
          <w:szCs w:val="24"/>
        </w:rPr>
        <w:t>Objective comparison testing</w:t>
      </w:r>
      <w:r w:rsidRPr="00881BCC">
        <w:rPr>
          <w:rFonts w:ascii="Times New Roman" w:eastAsia="Times New Roman" w:hAnsi="Times New Roman" w:cs="Times New Roman"/>
          <w:sz w:val="24"/>
          <w:szCs w:val="24"/>
        </w:rPr>
        <w:t>: Execute the same test for each site separately. Usually, one site at a time is tested.</w:t>
      </w:r>
    </w:p>
    <w:p w:rsidR="00881BCC" w:rsidRPr="00881BCC" w:rsidRDefault="00881BCC" w:rsidP="00881BCC">
      <w:p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sz w:val="24"/>
          <w:szCs w:val="24"/>
        </w:rPr>
        <w:t xml:space="preserve">Comparison testing can be done in following ways: </w:t>
      </w:r>
    </w:p>
    <w:p w:rsidR="00881BCC" w:rsidRPr="00881BCC" w:rsidRDefault="00881BCC" w:rsidP="00881B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sz w:val="24"/>
          <w:szCs w:val="24"/>
        </w:rPr>
        <w:t>Competitors current site against your current site</w:t>
      </w:r>
    </w:p>
    <w:p w:rsidR="00881BCC" w:rsidRPr="00881BCC" w:rsidRDefault="00881BCC" w:rsidP="00881B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sz w:val="24"/>
          <w:szCs w:val="24"/>
        </w:rPr>
        <w:t>Competitors current version against the older version</w:t>
      </w:r>
    </w:p>
    <w:p w:rsidR="00881BCC" w:rsidRDefault="00881BCC" w:rsidP="00881B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1BCC">
        <w:rPr>
          <w:rFonts w:ascii="Times New Roman" w:eastAsia="Times New Roman" w:hAnsi="Times New Roman" w:cs="Times New Roman"/>
          <w:sz w:val="24"/>
          <w:szCs w:val="24"/>
        </w:rPr>
        <w:t>Yours current version against the older version</w:t>
      </w:r>
    </w:p>
    <w:p w:rsidR="00881BCC" w:rsidRPr="00881BCC" w:rsidRDefault="00881BCC" w:rsidP="00881BCC">
      <w:pPr>
        <w:spacing w:before="100" w:beforeAutospacing="1" w:after="100" w:afterAutospacing="1" w:line="240" w:lineRule="auto"/>
        <w:ind w:left="720"/>
        <w:rPr>
          <w:rFonts w:ascii="Times New Roman" w:eastAsia="Times New Roman" w:hAnsi="Times New Roman" w:cs="Times New Roman"/>
          <w:sz w:val="24"/>
          <w:szCs w:val="24"/>
        </w:rPr>
      </w:pPr>
    </w:p>
    <w:p w:rsidR="00881BCC" w:rsidRPr="00A11218" w:rsidRDefault="00881BCC" w:rsidP="00A11218">
      <w:pPr>
        <w:spacing w:before="100" w:beforeAutospacing="1" w:after="100" w:afterAutospacing="1" w:line="240" w:lineRule="auto"/>
        <w:rPr>
          <w:rFonts w:ascii="Times New Roman" w:eastAsia="Times New Roman" w:hAnsi="Times New Roman" w:cs="Times New Roman"/>
          <w:sz w:val="24"/>
          <w:szCs w:val="24"/>
        </w:rPr>
      </w:pPr>
    </w:p>
    <w:p w:rsidR="00A11218" w:rsidRPr="00A11218" w:rsidRDefault="00A11218" w:rsidP="00913F23">
      <w:pPr>
        <w:pStyle w:val="NormalWeb"/>
      </w:pPr>
    </w:p>
    <w:p w:rsidR="00913F23" w:rsidRDefault="00913F23" w:rsidP="00913F23">
      <w:pPr>
        <w:pStyle w:val="NormalWeb"/>
      </w:pPr>
    </w:p>
    <w:p w:rsidR="00913F23" w:rsidRPr="00913F23" w:rsidRDefault="00913F23" w:rsidP="00B72FB9">
      <w:pPr>
        <w:autoSpaceDE w:val="0"/>
        <w:autoSpaceDN w:val="0"/>
        <w:adjustRightInd w:val="0"/>
        <w:spacing w:after="0" w:line="240" w:lineRule="auto"/>
        <w:rPr>
          <w:rFonts w:ascii="Times New Roman" w:hAnsi="Times New Roman" w:cs="Times New Roman"/>
          <w:sz w:val="48"/>
          <w:szCs w:val="48"/>
          <w:lang/>
        </w:rPr>
      </w:pPr>
    </w:p>
    <w:p w:rsidR="00B72FB9" w:rsidRDefault="00B72FB9" w:rsidP="00B72FB9">
      <w:pPr>
        <w:pStyle w:val="Heading1"/>
      </w:pPr>
    </w:p>
    <w:p w:rsidR="00BB24DD" w:rsidRPr="00BB24DD" w:rsidRDefault="00BB24DD" w:rsidP="00C744DE">
      <w:pPr>
        <w:tabs>
          <w:tab w:val="left" w:pos="4185"/>
        </w:tabs>
      </w:pPr>
    </w:p>
    <w:sectPr w:rsidR="00BB24DD" w:rsidRPr="00BB24DD" w:rsidSect="00E9725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5AA3AA0"/>
    <w:lvl w:ilvl="0">
      <w:numFmt w:val="bullet"/>
      <w:lvlText w:val="*"/>
      <w:lvlJc w:val="left"/>
    </w:lvl>
  </w:abstractNum>
  <w:abstractNum w:abstractNumId="1">
    <w:nsid w:val="02DC5E45"/>
    <w:multiLevelType w:val="hybridMultilevel"/>
    <w:tmpl w:val="BF500BA8"/>
    <w:lvl w:ilvl="0" w:tplc="386E5C8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62158"/>
    <w:multiLevelType w:val="multilevel"/>
    <w:tmpl w:val="E63E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73E3B"/>
    <w:multiLevelType w:val="multilevel"/>
    <w:tmpl w:val="5B2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94A88"/>
    <w:multiLevelType w:val="multilevel"/>
    <w:tmpl w:val="2ED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37FDD"/>
    <w:multiLevelType w:val="hybridMultilevel"/>
    <w:tmpl w:val="D2B4BD8E"/>
    <w:lvl w:ilvl="0" w:tplc="960E0F44">
      <w:start w:val="1"/>
      <w:numFmt w:val="decimal"/>
      <w:lvlText w:val="%1."/>
      <w:lvlJc w:val="left"/>
      <w:pPr>
        <w:ind w:left="720" w:hanging="360"/>
      </w:pPr>
      <w:rPr>
        <w:rFonts w:ascii="Times New Roman" w:hAnsi="Times New Roman" w:cs="Times New Roman"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32A65"/>
    <w:multiLevelType w:val="hybridMultilevel"/>
    <w:tmpl w:val="DECCFB9E"/>
    <w:lvl w:ilvl="0" w:tplc="CCC8B3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E6F00"/>
    <w:multiLevelType w:val="hybridMultilevel"/>
    <w:tmpl w:val="5E0E97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B1A99"/>
    <w:multiLevelType w:val="multilevel"/>
    <w:tmpl w:val="0AB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4F6DEE"/>
    <w:multiLevelType w:val="multilevel"/>
    <w:tmpl w:val="106A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2B4E49"/>
    <w:multiLevelType w:val="multilevel"/>
    <w:tmpl w:val="32E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
  </w:num>
  <w:num w:numId="4">
    <w:abstractNumId w:val="7"/>
  </w:num>
  <w:num w:numId="5">
    <w:abstractNumId w:val="6"/>
  </w:num>
  <w:num w:numId="6">
    <w:abstractNumId w:val="10"/>
  </w:num>
  <w:num w:numId="7">
    <w:abstractNumId w:val="9"/>
  </w:num>
  <w:num w:numId="8">
    <w:abstractNumId w:val="4"/>
  </w:num>
  <w:num w:numId="9">
    <w:abstractNumId w:val="3"/>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5D2"/>
    <w:rsid w:val="000D7B2E"/>
    <w:rsid w:val="001905CC"/>
    <w:rsid w:val="005115D2"/>
    <w:rsid w:val="00881BCC"/>
    <w:rsid w:val="00913F23"/>
    <w:rsid w:val="009971DD"/>
    <w:rsid w:val="00A11218"/>
    <w:rsid w:val="00B72FB9"/>
    <w:rsid w:val="00BB24DD"/>
    <w:rsid w:val="00C744DE"/>
    <w:rsid w:val="00F57CED"/>
    <w:rsid w:val="00FA32E9"/>
    <w:rsid w:val="00FD1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D2"/>
  </w:style>
  <w:style w:type="paragraph" w:styleId="Heading1">
    <w:name w:val="heading 1"/>
    <w:basedOn w:val="Normal"/>
    <w:next w:val="Normal"/>
    <w:link w:val="Heading1Char"/>
    <w:uiPriority w:val="9"/>
    <w:qFormat/>
    <w:rsid w:val="00511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1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32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B24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115D2"/>
    <w:pPr>
      <w:spacing w:after="0" w:line="240" w:lineRule="auto"/>
    </w:pPr>
  </w:style>
  <w:style w:type="character" w:customStyle="1" w:styleId="Heading2Char">
    <w:name w:val="Heading 2 Char"/>
    <w:basedOn w:val="DefaultParagraphFont"/>
    <w:link w:val="Heading2"/>
    <w:uiPriority w:val="9"/>
    <w:rsid w:val="005115D2"/>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5115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15D2"/>
    <w:rPr>
      <w:b/>
      <w:bCs/>
      <w:i/>
      <w:iCs/>
      <w:color w:val="4F81BD" w:themeColor="accent1"/>
    </w:rPr>
  </w:style>
  <w:style w:type="character" w:styleId="SubtleReference">
    <w:name w:val="Subtle Reference"/>
    <w:basedOn w:val="DefaultParagraphFont"/>
    <w:uiPriority w:val="31"/>
    <w:qFormat/>
    <w:rsid w:val="005115D2"/>
    <w:rPr>
      <w:smallCaps/>
      <w:color w:val="C0504D" w:themeColor="accent2"/>
      <w:u w:val="single"/>
    </w:rPr>
  </w:style>
  <w:style w:type="paragraph" w:styleId="ListParagraph">
    <w:name w:val="List Paragraph"/>
    <w:basedOn w:val="Normal"/>
    <w:uiPriority w:val="34"/>
    <w:qFormat/>
    <w:rsid w:val="005115D2"/>
    <w:pPr>
      <w:ind w:left="720"/>
      <w:contextualSpacing/>
    </w:pPr>
  </w:style>
  <w:style w:type="character" w:styleId="Strong">
    <w:name w:val="Strong"/>
    <w:basedOn w:val="DefaultParagraphFont"/>
    <w:uiPriority w:val="22"/>
    <w:qFormat/>
    <w:rsid w:val="005115D2"/>
    <w:rPr>
      <w:b/>
      <w:bCs/>
    </w:rPr>
  </w:style>
  <w:style w:type="paragraph" w:styleId="NormalWeb">
    <w:name w:val="Normal (Web)"/>
    <w:basedOn w:val="Normal"/>
    <w:uiPriority w:val="99"/>
    <w:semiHidden/>
    <w:unhideWhenUsed/>
    <w:rsid w:val="00511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A32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32E9"/>
    <w:rPr>
      <w:color w:val="0000FF"/>
      <w:u w:val="single"/>
    </w:rPr>
  </w:style>
  <w:style w:type="character" w:customStyle="1" w:styleId="Heading5Char">
    <w:name w:val="Heading 5 Char"/>
    <w:basedOn w:val="DefaultParagraphFont"/>
    <w:link w:val="Heading5"/>
    <w:uiPriority w:val="9"/>
    <w:semiHidden/>
    <w:rsid w:val="00BB24DD"/>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72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B9"/>
    <w:rPr>
      <w:rFonts w:ascii="Tahoma" w:hAnsi="Tahoma" w:cs="Tahoma"/>
      <w:sz w:val="16"/>
      <w:szCs w:val="16"/>
    </w:rPr>
  </w:style>
  <w:style w:type="character" w:styleId="Emphasis">
    <w:name w:val="Emphasis"/>
    <w:basedOn w:val="DefaultParagraphFont"/>
    <w:uiPriority w:val="20"/>
    <w:qFormat/>
    <w:rsid w:val="00913F23"/>
    <w:rPr>
      <w:i/>
      <w:iCs/>
    </w:rPr>
  </w:style>
</w:styles>
</file>

<file path=word/webSettings.xml><?xml version="1.0" encoding="utf-8"?>
<w:webSettings xmlns:r="http://schemas.openxmlformats.org/officeDocument/2006/relationships" xmlns:w="http://schemas.openxmlformats.org/wordprocessingml/2006/main">
  <w:divs>
    <w:div w:id="159347370">
      <w:bodyDiv w:val="1"/>
      <w:marLeft w:val="0"/>
      <w:marRight w:val="0"/>
      <w:marTop w:val="0"/>
      <w:marBottom w:val="0"/>
      <w:divBdr>
        <w:top w:val="none" w:sz="0" w:space="0" w:color="auto"/>
        <w:left w:val="none" w:sz="0" w:space="0" w:color="auto"/>
        <w:bottom w:val="none" w:sz="0" w:space="0" w:color="auto"/>
        <w:right w:val="none" w:sz="0" w:space="0" w:color="auto"/>
      </w:divBdr>
    </w:div>
    <w:div w:id="167332246">
      <w:bodyDiv w:val="1"/>
      <w:marLeft w:val="0"/>
      <w:marRight w:val="0"/>
      <w:marTop w:val="0"/>
      <w:marBottom w:val="0"/>
      <w:divBdr>
        <w:top w:val="none" w:sz="0" w:space="0" w:color="auto"/>
        <w:left w:val="none" w:sz="0" w:space="0" w:color="auto"/>
        <w:bottom w:val="none" w:sz="0" w:space="0" w:color="auto"/>
        <w:right w:val="none" w:sz="0" w:space="0" w:color="auto"/>
      </w:divBdr>
    </w:div>
    <w:div w:id="256062782">
      <w:bodyDiv w:val="1"/>
      <w:marLeft w:val="0"/>
      <w:marRight w:val="0"/>
      <w:marTop w:val="0"/>
      <w:marBottom w:val="0"/>
      <w:divBdr>
        <w:top w:val="none" w:sz="0" w:space="0" w:color="auto"/>
        <w:left w:val="none" w:sz="0" w:space="0" w:color="auto"/>
        <w:bottom w:val="none" w:sz="0" w:space="0" w:color="auto"/>
        <w:right w:val="none" w:sz="0" w:space="0" w:color="auto"/>
      </w:divBdr>
    </w:div>
    <w:div w:id="381174065">
      <w:bodyDiv w:val="1"/>
      <w:marLeft w:val="0"/>
      <w:marRight w:val="0"/>
      <w:marTop w:val="0"/>
      <w:marBottom w:val="0"/>
      <w:divBdr>
        <w:top w:val="none" w:sz="0" w:space="0" w:color="auto"/>
        <w:left w:val="none" w:sz="0" w:space="0" w:color="auto"/>
        <w:bottom w:val="none" w:sz="0" w:space="0" w:color="auto"/>
        <w:right w:val="none" w:sz="0" w:space="0" w:color="auto"/>
      </w:divBdr>
      <w:divsChild>
        <w:div w:id="899174897">
          <w:marLeft w:val="0"/>
          <w:marRight w:val="0"/>
          <w:marTop w:val="0"/>
          <w:marBottom w:val="0"/>
          <w:divBdr>
            <w:top w:val="none" w:sz="0" w:space="0" w:color="auto"/>
            <w:left w:val="none" w:sz="0" w:space="0" w:color="auto"/>
            <w:bottom w:val="none" w:sz="0" w:space="0" w:color="auto"/>
            <w:right w:val="none" w:sz="0" w:space="0" w:color="auto"/>
          </w:divBdr>
        </w:div>
        <w:div w:id="900553234">
          <w:marLeft w:val="0"/>
          <w:marRight w:val="0"/>
          <w:marTop w:val="0"/>
          <w:marBottom w:val="0"/>
          <w:divBdr>
            <w:top w:val="none" w:sz="0" w:space="0" w:color="auto"/>
            <w:left w:val="none" w:sz="0" w:space="0" w:color="auto"/>
            <w:bottom w:val="none" w:sz="0" w:space="0" w:color="auto"/>
            <w:right w:val="none" w:sz="0" w:space="0" w:color="auto"/>
          </w:divBdr>
        </w:div>
        <w:div w:id="1976175309">
          <w:marLeft w:val="0"/>
          <w:marRight w:val="0"/>
          <w:marTop w:val="0"/>
          <w:marBottom w:val="0"/>
          <w:divBdr>
            <w:top w:val="none" w:sz="0" w:space="0" w:color="auto"/>
            <w:left w:val="none" w:sz="0" w:space="0" w:color="auto"/>
            <w:bottom w:val="none" w:sz="0" w:space="0" w:color="auto"/>
            <w:right w:val="none" w:sz="0" w:space="0" w:color="auto"/>
          </w:divBdr>
        </w:div>
        <w:div w:id="1584878603">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sChild>
            <w:div w:id="12449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242">
      <w:bodyDiv w:val="1"/>
      <w:marLeft w:val="0"/>
      <w:marRight w:val="0"/>
      <w:marTop w:val="0"/>
      <w:marBottom w:val="0"/>
      <w:divBdr>
        <w:top w:val="none" w:sz="0" w:space="0" w:color="auto"/>
        <w:left w:val="none" w:sz="0" w:space="0" w:color="auto"/>
        <w:bottom w:val="none" w:sz="0" w:space="0" w:color="auto"/>
        <w:right w:val="none" w:sz="0" w:space="0" w:color="auto"/>
      </w:divBdr>
    </w:div>
    <w:div w:id="826095274">
      <w:bodyDiv w:val="1"/>
      <w:marLeft w:val="0"/>
      <w:marRight w:val="0"/>
      <w:marTop w:val="0"/>
      <w:marBottom w:val="0"/>
      <w:divBdr>
        <w:top w:val="none" w:sz="0" w:space="0" w:color="auto"/>
        <w:left w:val="none" w:sz="0" w:space="0" w:color="auto"/>
        <w:bottom w:val="none" w:sz="0" w:space="0" w:color="auto"/>
        <w:right w:val="none" w:sz="0" w:space="0" w:color="auto"/>
      </w:divBdr>
      <w:divsChild>
        <w:div w:id="484395525">
          <w:marLeft w:val="0"/>
          <w:marRight w:val="0"/>
          <w:marTop w:val="0"/>
          <w:marBottom w:val="0"/>
          <w:divBdr>
            <w:top w:val="none" w:sz="0" w:space="0" w:color="auto"/>
            <w:left w:val="none" w:sz="0" w:space="0" w:color="auto"/>
            <w:bottom w:val="none" w:sz="0" w:space="0" w:color="auto"/>
            <w:right w:val="none" w:sz="0" w:space="0" w:color="auto"/>
          </w:divBdr>
          <w:divsChild>
            <w:div w:id="429472459">
              <w:marLeft w:val="0"/>
              <w:marRight w:val="0"/>
              <w:marTop w:val="0"/>
              <w:marBottom w:val="0"/>
              <w:divBdr>
                <w:top w:val="none" w:sz="0" w:space="0" w:color="auto"/>
                <w:left w:val="none" w:sz="0" w:space="0" w:color="auto"/>
                <w:bottom w:val="none" w:sz="0" w:space="0" w:color="auto"/>
                <w:right w:val="none" w:sz="0" w:space="0" w:color="auto"/>
              </w:divBdr>
              <w:divsChild>
                <w:div w:id="1199121818">
                  <w:marLeft w:val="0"/>
                  <w:marRight w:val="0"/>
                  <w:marTop w:val="0"/>
                  <w:marBottom w:val="0"/>
                  <w:divBdr>
                    <w:top w:val="none" w:sz="0" w:space="0" w:color="auto"/>
                    <w:left w:val="none" w:sz="0" w:space="0" w:color="auto"/>
                    <w:bottom w:val="none" w:sz="0" w:space="0" w:color="auto"/>
                    <w:right w:val="none" w:sz="0" w:space="0" w:color="auto"/>
                  </w:divBdr>
                  <w:divsChild>
                    <w:div w:id="8474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862417">
      <w:bodyDiv w:val="1"/>
      <w:marLeft w:val="0"/>
      <w:marRight w:val="0"/>
      <w:marTop w:val="0"/>
      <w:marBottom w:val="0"/>
      <w:divBdr>
        <w:top w:val="none" w:sz="0" w:space="0" w:color="auto"/>
        <w:left w:val="none" w:sz="0" w:space="0" w:color="auto"/>
        <w:bottom w:val="none" w:sz="0" w:space="0" w:color="auto"/>
        <w:right w:val="none" w:sz="0" w:space="0" w:color="auto"/>
      </w:divBdr>
    </w:div>
    <w:div w:id="1037046956">
      <w:bodyDiv w:val="1"/>
      <w:marLeft w:val="0"/>
      <w:marRight w:val="0"/>
      <w:marTop w:val="0"/>
      <w:marBottom w:val="0"/>
      <w:divBdr>
        <w:top w:val="none" w:sz="0" w:space="0" w:color="auto"/>
        <w:left w:val="none" w:sz="0" w:space="0" w:color="auto"/>
        <w:bottom w:val="none" w:sz="0" w:space="0" w:color="auto"/>
        <w:right w:val="none" w:sz="0" w:space="0" w:color="auto"/>
      </w:divBdr>
      <w:divsChild>
        <w:div w:id="1501265062">
          <w:marLeft w:val="0"/>
          <w:marRight w:val="0"/>
          <w:marTop w:val="0"/>
          <w:marBottom w:val="0"/>
          <w:divBdr>
            <w:top w:val="none" w:sz="0" w:space="0" w:color="auto"/>
            <w:left w:val="none" w:sz="0" w:space="0" w:color="auto"/>
            <w:bottom w:val="none" w:sz="0" w:space="0" w:color="auto"/>
            <w:right w:val="none" w:sz="0" w:space="0" w:color="auto"/>
          </w:divBdr>
        </w:div>
        <w:div w:id="673268657">
          <w:marLeft w:val="0"/>
          <w:marRight w:val="0"/>
          <w:marTop w:val="0"/>
          <w:marBottom w:val="0"/>
          <w:divBdr>
            <w:top w:val="none" w:sz="0" w:space="0" w:color="auto"/>
            <w:left w:val="none" w:sz="0" w:space="0" w:color="auto"/>
            <w:bottom w:val="none" w:sz="0" w:space="0" w:color="auto"/>
            <w:right w:val="none" w:sz="0" w:space="0" w:color="auto"/>
          </w:divBdr>
        </w:div>
        <w:div w:id="1882857285">
          <w:marLeft w:val="0"/>
          <w:marRight w:val="0"/>
          <w:marTop w:val="0"/>
          <w:marBottom w:val="0"/>
          <w:divBdr>
            <w:top w:val="none" w:sz="0" w:space="0" w:color="auto"/>
            <w:left w:val="none" w:sz="0" w:space="0" w:color="auto"/>
            <w:bottom w:val="none" w:sz="0" w:space="0" w:color="auto"/>
            <w:right w:val="none" w:sz="0" w:space="0" w:color="auto"/>
          </w:divBdr>
        </w:div>
      </w:divsChild>
    </w:div>
    <w:div w:id="1295604094">
      <w:bodyDiv w:val="1"/>
      <w:marLeft w:val="0"/>
      <w:marRight w:val="0"/>
      <w:marTop w:val="0"/>
      <w:marBottom w:val="0"/>
      <w:divBdr>
        <w:top w:val="none" w:sz="0" w:space="0" w:color="auto"/>
        <w:left w:val="none" w:sz="0" w:space="0" w:color="auto"/>
        <w:bottom w:val="none" w:sz="0" w:space="0" w:color="auto"/>
        <w:right w:val="none" w:sz="0" w:space="0" w:color="auto"/>
      </w:divBdr>
    </w:div>
    <w:div w:id="1343435053">
      <w:bodyDiv w:val="1"/>
      <w:marLeft w:val="0"/>
      <w:marRight w:val="0"/>
      <w:marTop w:val="0"/>
      <w:marBottom w:val="0"/>
      <w:divBdr>
        <w:top w:val="none" w:sz="0" w:space="0" w:color="auto"/>
        <w:left w:val="none" w:sz="0" w:space="0" w:color="auto"/>
        <w:bottom w:val="none" w:sz="0" w:space="0" w:color="auto"/>
        <w:right w:val="none" w:sz="0" w:space="0" w:color="auto"/>
      </w:divBdr>
    </w:div>
    <w:div w:id="1600722184">
      <w:bodyDiv w:val="1"/>
      <w:marLeft w:val="0"/>
      <w:marRight w:val="0"/>
      <w:marTop w:val="0"/>
      <w:marBottom w:val="0"/>
      <w:divBdr>
        <w:top w:val="none" w:sz="0" w:space="0" w:color="auto"/>
        <w:left w:val="none" w:sz="0" w:space="0" w:color="auto"/>
        <w:bottom w:val="none" w:sz="0" w:space="0" w:color="auto"/>
        <w:right w:val="none" w:sz="0" w:space="0" w:color="auto"/>
      </w:divBdr>
      <w:divsChild>
        <w:div w:id="935862920">
          <w:marLeft w:val="0"/>
          <w:marRight w:val="0"/>
          <w:marTop w:val="0"/>
          <w:marBottom w:val="0"/>
          <w:divBdr>
            <w:top w:val="none" w:sz="0" w:space="0" w:color="auto"/>
            <w:left w:val="none" w:sz="0" w:space="0" w:color="auto"/>
            <w:bottom w:val="none" w:sz="0" w:space="0" w:color="auto"/>
            <w:right w:val="none" w:sz="0" w:space="0" w:color="auto"/>
          </w:divBdr>
          <w:divsChild>
            <w:div w:id="1155804942">
              <w:marLeft w:val="0"/>
              <w:marRight w:val="0"/>
              <w:marTop w:val="0"/>
              <w:marBottom w:val="0"/>
              <w:divBdr>
                <w:top w:val="none" w:sz="0" w:space="0" w:color="auto"/>
                <w:left w:val="none" w:sz="0" w:space="0" w:color="auto"/>
                <w:bottom w:val="none" w:sz="0" w:space="0" w:color="auto"/>
                <w:right w:val="none" w:sz="0" w:space="0" w:color="auto"/>
              </w:divBdr>
              <w:divsChild>
                <w:div w:id="23531006">
                  <w:marLeft w:val="0"/>
                  <w:marRight w:val="0"/>
                  <w:marTop w:val="0"/>
                  <w:marBottom w:val="0"/>
                  <w:divBdr>
                    <w:top w:val="none" w:sz="0" w:space="0" w:color="auto"/>
                    <w:left w:val="none" w:sz="0" w:space="0" w:color="auto"/>
                    <w:bottom w:val="none" w:sz="0" w:space="0" w:color="auto"/>
                    <w:right w:val="none" w:sz="0" w:space="0" w:color="auto"/>
                  </w:divBdr>
                  <w:divsChild>
                    <w:div w:id="337854138">
                      <w:marLeft w:val="0"/>
                      <w:marRight w:val="0"/>
                      <w:marTop w:val="0"/>
                      <w:marBottom w:val="0"/>
                      <w:divBdr>
                        <w:top w:val="none" w:sz="0" w:space="0" w:color="auto"/>
                        <w:left w:val="none" w:sz="0" w:space="0" w:color="auto"/>
                        <w:bottom w:val="none" w:sz="0" w:space="0" w:color="auto"/>
                        <w:right w:val="none" w:sz="0" w:space="0" w:color="auto"/>
                      </w:divBdr>
                      <w:divsChild>
                        <w:div w:id="1572735978">
                          <w:marLeft w:val="0"/>
                          <w:marRight w:val="0"/>
                          <w:marTop w:val="0"/>
                          <w:marBottom w:val="0"/>
                          <w:divBdr>
                            <w:top w:val="none" w:sz="0" w:space="0" w:color="auto"/>
                            <w:left w:val="none" w:sz="0" w:space="0" w:color="auto"/>
                            <w:bottom w:val="none" w:sz="0" w:space="0" w:color="auto"/>
                            <w:right w:val="none" w:sz="0" w:space="0" w:color="auto"/>
                          </w:divBdr>
                          <w:divsChild>
                            <w:div w:id="1820800520">
                              <w:marLeft w:val="0"/>
                              <w:marRight w:val="0"/>
                              <w:marTop w:val="0"/>
                              <w:marBottom w:val="0"/>
                              <w:divBdr>
                                <w:top w:val="none" w:sz="0" w:space="0" w:color="auto"/>
                                <w:left w:val="none" w:sz="0" w:space="0" w:color="auto"/>
                                <w:bottom w:val="none" w:sz="0" w:space="0" w:color="auto"/>
                                <w:right w:val="none" w:sz="0" w:space="0" w:color="auto"/>
                              </w:divBdr>
                              <w:divsChild>
                                <w:div w:id="2109080762">
                                  <w:marLeft w:val="0"/>
                                  <w:marRight w:val="0"/>
                                  <w:marTop w:val="0"/>
                                  <w:marBottom w:val="0"/>
                                  <w:divBdr>
                                    <w:top w:val="none" w:sz="0" w:space="0" w:color="auto"/>
                                    <w:left w:val="none" w:sz="0" w:space="0" w:color="auto"/>
                                    <w:bottom w:val="none" w:sz="0" w:space="0" w:color="auto"/>
                                    <w:right w:val="none" w:sz="0" w:space="0" w:color="auto"/>
                                  </w:divBdr>
                                  <w:divsChild>
                                    <w:div w:id="2067677662">
                                      <w:marLeft w:val="0"/>
                                      <w:marRight w:val="0"/>
                                      <w:marTop w:val="0"/>
                                      <w:marBottom w:val="0"/>
                                      <w:divBdr>
                                        <w:top w:val="none" w:sz="0" w:space="0" w:color="auto"/>
                                        <w:left w:val="none" w:sz="0" w:space="0" w:color="auto"/>
                                        <w:bottom w:val="none" w:sz="0" w:space="0" w:color="auto"/>
                                        <w:right w:val="none" w:sz="0" w:space="0" w:color="auto"/>
                                      </w:divBdr>
                                      <w:divsChild>
                                        <w:div w:id="882181010">
                                          <w:marLeft w:val="0"/>
                                          <w:marRight w:val="0"/>
                                          <w:marTop w:val="0"/>
                                          <w:marBottom w:val="0"/>
                                          <w:divBdr>
                                            <w:top w:val="none" w:sz="0" w:space="0" w:color="auto"/>
                                            <w:left w:val="none" w:sz="0" w:space="0" w:color="auto"/>
                                            <w:bottom w:val="none" w:sz="0" w:space="0" w:color="auto"/>
                                            <w:right w:val="none" w:sz="0" w:space="0" w:color="auto"/>
                                          </w:divBdr>
                                          <w:divsChild>
                                            <w:div w:id="537471043">
                                              <w:marLeft w:val="0"/>
                                              <w:marRight w:val="0"/>
                                              <w:marTop w:val="0"/>
                                              <w:marBottom w:val="0"/>
                                              <w:divBdr>
                                                <w:top w:val="none" w:sz="0" w:space="0" w:color="auto"/>
                                                <w:left w:val="none" w:sz="0" w:space="0" w:color="auto"/>
                                                <w:bottom w:val="none" w:sz="0" w:space="0" w:color="auto"/>
                                                <w:right w:val="none" w:sz="0" w:space="0" w:color="auto"/>
                                              </w:divBdr>
                                              <w:divsChild>
                                                <w:div w:id="1411317774">
                                                  <w:marLeft w:val="0"/>
                                                  <w:marRight w:val="0"/>
                                                  <w:marTop w:val="0"/>
                                                  <w:marBottom w:val="0"/>
                                                  <w:divBdr>
                                                    <w:top w:val="none" w:sz="0" w:space="0" w:color="auto"/>
                                                    <w:left w:val="none" w:sz="0" w:space="0" w:color="auto"/>
                                                    <w:bottom w:val="none" w:sz="0" w:space="0" w:color="auto"/>
                                                    <w:right w:val="none" w:sz="0" w:space="0" w:color="auto"/>
                                                  </w:divBdr>
                                                  <w:divsChild>
                                                    <w:div w:id="814490879">
                                                      <w:marLeft w:val="0"/>
                                                      <w:marRight w:val="0"/>
                                                      <w:marTop w:val="0"/>
                                                      <w:marBottom w:val="0"/>
                                                      <w:divBdr>
                                                        <w:top w:val="none" w:sz="0" w:space="0" w:color="auto"/>
                                                        <w:left w:val="none" w:sz="0" w:space="0" w:color="auto"/>
                                                        <w:bottom w:val="none" w:sz="0" w:space="0" w:color="auto"/>
                                                        <w:right w:val="none" w:sz="0" w:space="0" w:color="auto"/>
                                                      </w:divBdr>
                                                      <w:divsChild>
                                                        <w:div w:id="19346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6636110">
      <w:bodyDiv w:val="1"/>
      <w:marLeft w:val="0"/>
      <w:marRight w:val="0"/>
      <w:marTop w:val="0"/>
      <w:marBottom w:val="0"/>
      <w:divBdr>
        <w:top w:val="none" w:sz="0" w:space="0" w:color="auto"/>
        <w:left w:val="none" w:sz="0" w:space="0" w:color="auto"/>
        <w:bottom w:val="none" w:sz="0" w:space="0" w:color="auto"/>
        <w:right w:val="none" w:sz="0" w:space="0" w:color="auto"/>
      </w:divBdr>
    </w:div>
    <w:div w:id="1907034034">
      <w:bodyDiv w:val="1"/>
      <w:marLeft w:val="0"/>
      <w:marRight w:val="0"/>
      <w:marTop w:val="0"/>
      <w:marBottom w:val="0"/>
      <w:divBdr>
        <w:top w:val="none" w:sz="0" w:space="0" w:color="auto"/>
        <w:left w:val="none" w:sz="0" w:space="0" w:color="auto"/>
        <w:bottom w:val="none" w:sz="0" w:space="0" w:color="auto"/>
        <w:right w:val="none" w:sz="0" w:space="0" w:color="auto"/>
      </w:divBdr>
      <w:divsChild>
        <w:div w:id="1648898498">
          <w:marLeft w:val="0"/>
          <w:marRight w:val="0"/>
          <w:marTop w:val="0"/>
          <w:marBottom w:val="0"/>
          <w:divBdr>
            <w:top w:val="none" w:sz="0" w:space="0" w:color="auto"/>
            <w:left w:val="none" w:sz="0" w:space="0" w:color="auto"/>
            <w:bottom w:val="none" w:sz="0" w:space="0" w:color="auto"/>
            <w:right w:val="none" w:sz="0" w:space="0" w:color="auto"/>
          </w:divBdr>
          <w:divsChild>
            <w:div w:id="1160804907">
              <w:marLeft w:val="0"/>
              <w:marRight w:val="0"/>
              <w:marTop w:val="0"/>
              <w:marBottom w:val="0"/>
              <w:divBdr>
                <w:top w:val="none" w:sz="0" w:space="0" w:color="auto"/>
                <w:left w:val="none" w:sz="0" w:space="0" w:color="auto"/>
                <w:bottom w:val="none" w:sz="0" w:space="0" w:color="auto"/>
                <w:right w:val="none" w:sz="0" w:space="0" w:color="auto"/>
              </w:divBdr>
              <w:divsChild>
                <w:div w:id="2083139342">
                  <w:marLeft w:val="0"/>
                  <w:marRight w:val="0"/>
                  <w:marTop w:val="0"/>
                  <w:marBottom w:val="0"/>
                  <w:divBdr>
                    <w:top w:val="none" w:sz="0" w:space="0" w:color="auto"/>
                    <w:left w:val="none" w:sz="0" w:space="0" w:color="auto"/>
                    <w:bottom w:val="none" w:sz="0" w:space="0" w:color="auto"/>
                    <w:right w:val="none" w:sz="0" w:space="0" w:color="auto"/>
                  </w:divBdr>
                  <w:divsChild>
                    <w:div w:id="1383864391">
                      <w:marLeft w:val="0"/>
                      <w:marRight w:val="0"/>
                      <w:marTop w:val="0"/>
                      <w:marBottom w:val="0"/>
                      <w:divBdr>
                        <w:top w:val="none" w:sz="0" w:space="0" w:color="auto"/>
                        <w:left w:val="none" w:sz="0" w:space="0" w:color="auto"/>
                        <w:bottom w:val="none" w:sz="0" w:space="0" w:color="auto"/>
                        <w:right w:val="none" w:sz="0" w:space="0" w:color="auto"/>
                      </w:divBdr>
                      <w:divsChild>
                        <w:div w:id="279190265">
                          <w:marLeft w:val="0"/>
                          <w:marRight w:val="0"/>
                          <w:marTop w:val="0"/>
                          <w:marBottom w:val="0"/>
                          <w:divBdr>
                            <w:top w:val="none" w:sz="0" w:space="0" w:color="auto"/>
                            <w:left w:val="none" w:sz="0" w:space="0" w:color="auto"/>
                            <w:bottom w:val="none" w:sz="0" w:space="0" w:color="auto"/>
                            <w:right w:val="none" w:sz="0" w:space="0" w:color="auto"/>
                          </w:divBdr>
                          <w:divsChild>
                            <w:div w:id="1600796669">
                              <w:marLeft w:val="0"/>
                              <w:marRight w:val="0"/>
                              <w:marTop w:val="0"/>
                              <w:marBottom w:val="0"/>
                              <w:divBdr>
                                <w:top w:val="none" w:sz="0" w:space="0" w:color="auto"/>
                                <w:left w:val="none" w:sz="0" w:space="0" w:color="auto"/>
                                <w:bottom w:val="none" w:sz="0" w:space="0" w:color="auto"/>
                                <w:right w:val="none" w:sz="0" w:space="0" w:color="auto"/>
                              </w:divBdr>
                              <w:divsChild>
                                <w:div w:id="1138064051">
                                  <w:marLeft w:val="0"/>
                                  <w:marRight w:val="0"/>
                                  <w:marTop w:val="0"/>
                                  <w:marBottom w:val="0"/>
                                  <w:divBdr>
                                    <w:top w:val="none" w:sz="0" w:space="0" w:color="auto"/>
                                    <w:left w:val="none" w:sz="0" w:space="0" w:color="auto"/>
                                    <w:bottom w:val="none" w:sz="0" w:space="0" w:color="auto"/>
                                    <w:right w:val="none" w:sz="0" w:space="0" w:color="auto"/>
                                  </w:divBdr>
                                  <w:divsChild>
                                    <w:div w:id="1207454427">
                                      <w:marLeft w:val="0"/>
                                      <w:marRight w:val="0"/>
                                      <w:marTop w:val="0"/>
                                      <w:marBottom w:val="0"/>
                                      <w:divBdr>
                                        <w:top w:val="none" w:sz="0" w:space="0" w:color="auto"/>
                                        <w:left w:val="none" w:sz="0" w:space="0" w:color="auto"/>
                                        <w:bottom w:val="none" w:sz="0" w:space="0" w:color="auto"/>
                                        <w:right w:val="none" w:sz="0" w:space="0" w:color="auto"/>
                                      </w:divBdr>
                                      <w:divsChild>
                                        <w:div w:id="1969701527">
                                          <w:marLeft w:val="0"/>
                                          <w:marRight w:val="0"/>
                                          <w:marTop w:val="0"/>
                                          <w:marBottom w:val="0"/>
                                          <w:divBdr>
                                            <w:top w:val="none" w:sz="0" w:space="0" w:color="auto"/>
                                            <w:left w:val="none" w:sz="0" w:space="0" w:color="auto"/>
                                            <w:bottom w:val="none" w:sz="0" w:space="0" w:color="auto"/>
                                            <w:right w:val="none" w:sz="0" w:space="0" w:color="auto"/>
                                          </w:divBdr>
                                          <w:divsChild>
                                            <w:div w:id="174151149">
                                              <w:marLeft w:val="0"/>
                                              <w:marRight w:val="0"/>
                                              <w:marTop w:val="0"/>
                                              <w:marBottom w:val="0"/>
                                              <w:divBdr>
                                                <w:top w:val="none" w:sz="0" w:space="0" w:color="auto"/>
                                                <w:left w:val="none" w:sz="0" w:space="0" w:color="auto"/>
                                                <w:bottom w:val="none" w:sz="0" w:space="0" w:color="auto"/>
                                                <w:right w:val="none" w:sz="0" w:space="0" w:color="auto"/>
                                              </w:divBdr>
                                              <w:divsChild>
                                                <w:div w:id="589587066">
                                                  <w:marLeft w:val="0"/>
                                                  <w:marRight w:val="0"/>
                                                  <w:marTop w:val="0"/>
                                                  <w:marBottom w:val="0"/>
                                                  <w:divBdr>
                                                    <w:top w:val="none" w:sz="0" w:space="0" w:color="auto"/>
                                                    <w:left w:val="none" w:sz="0" w:space="0" w:color="auto"/>
                                                    <w:bottom w:val="none" w:sz="0" w:space="0" w:color="auto"/>
                                                    <w:right w:val="none" w:sz="0" w:space="0" w:color="auto"/>
                                                  </w:divBdr>
                                                  <w:divsChild>
                                                    <w:div w:id="1982954425">
                                                      <w:marLeft w:val="0"/>
                                                      <w:marRight w:val="0"/>
                                                      <w:marTop w:val="0"/>
                                                      <w:marBottom w:val="0"/>
                                                      <w:divBdr>
                                                        <w:top w:val="none" w:sz="0" w:space="0" w:color="auto"/>
                                                        <w:left w:val="none" w:sz="0" w:space="0" w:color="auto"/>
                                                        <w:bottom w:val="none" w:sz="0" w:space="0" w:color="auto"/>
                                                        <w:right w:val="none" w:sz="0" w:space="0" w:color="auto"/>
                                                      </w:divBdr>
                                                      <w:divsChild>
                                                        <w:div w:id="2485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2017-02-02T18:33:00Z</dcterms:created>
  <dcterms:modified xsi:type="dcterms:W3CDTF">2017-02-02T19:02:00Z</dcterms:modified>
</cp:coreProperties>
</file>